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C1AEE" w14:textId="3300BFAB" w:rsidR="00F30EEB" w:rsidRPr="00FA6617" w:rsidRDefault="002452DC" w:rsidP="00FA6617">
      <w:pPr>
        <w:jc w:val="center"/>
        <w:rPr>
          <w:rFonts w:asciiTheme="majorHAnsi" w:hAnsiTheme="majorHAnsi"/>
          <w:b/>
        </w:rPr>
      </w:pPr>
      <w:r w:rsidRPr="00FA6617">
        <w:rPr>
          <w:rFonts w:asciiTheme="majorHAnsi" w:hAnsiTheme="majorHAnsi"/>
          <w:b/>
        </w:rPr>
        <w:t xml:space="preserve">GRAPHS Lascar CO </w:t>
      </w:r>
      <w:r w:rsidR="00FA6617" w:rsidRPr="00FA6617">
        <w:rPr>
          <w:rFonts w:asciiTheme="majorHAnsi" w:hAnsiTheme="majorHAnsi"/>
          <w:b/>
        </w:rPr>
        <w:t xml:space="preserve">Data </w:t>
      </w:r>
      <w:r w:rsidRPr="00FA6617">
        <w:rPr>
          <w:rFonts w:asciiTheme="majorHAnsi" w:hAnsiTheme="majorHAnsi"/>
          <w:b/>
        </w:rPr>
        <w:t>Validation Plan</w:t>
      </w:r>
    </w:p>
    <w:p w14:paraId="6BC76631" w14:textId="77777777" w:rsidR="00557365" w:rsidRDefault="00557365">
      <w:pPr>
        <w:rPr>
          <w:rFonts w:asciiTheme="majorHAnsi" w:hAnsiTheme="majorHAnsi"/>
        </w:rPr>
      </w:pPr>
    </w:p>
    <w:p w14:paraId="1032097C" w14:textId="11A78A9E" w:rsidR="002452DC" w:rsidRDefault="005E48C6">
      <w:pPr>
        <w:rPr>
          <w:rFonts w:asciiTheme="majorHAnsi" w:hAnsiTheme="majorHAnsi"/>
        </w:rPr>
      </w:pPr>
      <w:r>
        <w:rPr>
          <w:rFonts w:asciiTheme="majorHAnsi" w:hAnsiTheme="majorHAnsi"/>
        </w:rPr>
        <w:t xml:space="preserve">Validation of CO data will proceed according to information provided by the following </w:t>
      </w:r>
      <w:r w:rsidR="001E3A06">
        <w:rPr>
          <w:rFonts w:asciiTheme="majorHAnsi" w:hAnsiTheme="majorHAnsi"/>
        </w:rPr>
        <w:t>three</w:t>
      </w:r>
      <w:r>
        <w:rPr>
          <w:rFonts w:asciiTheme="majorHAnsi" w:hAnsiTheme="majorHAnsi"/>
        </w:rPr>
        <w:t xml:space="preserve"> variables:</w:t>
      </w:r>
    </w:p>
    <w:p w14:paraId="09D4C56D" w14:textId="6D5E8B20" w:rsidR="005E48C6" w:rsidRDefault="005E48C6" w:rsidP="005E48C6">
      <w:pPr>
        <w:pStyle w:val="ListParagraph"/>
        <w:numPr>
          <w:ilvl w:val="0"/>
          <w:numId w:val="3"/>
        </w:numPr>
        <w:rPr>
          <w:rFonts w:asciiTheme="majorHAnsi" w:hAnsiTheme="majorHAnsi"/>
        </w:rPr>
      </w:pPr>
      <w:r>
        <w:rPr>
          <w:rFonts w:asciiTheme="majorHAnsi" w:hAnsiTheme="majorHAnsi"/>
        </w:rPr>
        <w:t>C</w:t>
      </w:r>
      <w:r w:rsidR="006D2103">
        <w:rPr>
          <w:rFonts w:asciiTheme="majorHAnsi" w:hAnsiTheme="majorHAnsi"/>
        </w:rPr>
        <w:t xml:space="preserve">alibration </w:t>
      </w:r>
      <w:r w:rsidR="00B52E51">
        <w:rPr>
          <w:rFonts w:asciiTheme="majorHAnsi" w:hAnsiTheme="majorHAnsi"/>
        </w:rPr>
        <w:t>F</w:t>
      </w:r>
      <w:r w:rsidR="006D2103">
        <w:rPr>
          <w:rFonts w:asciiTheme="majorHAnsi" w:hAnsiTheme="majorHAnsi"/>
        </w:rPr>
        <w:t>actor</w:t>
      </w:r>
      <w:r w:rsidR="008A32E9">
        <w:rPr>
          <w:rFonts w:asciiTheme="majorHAnsi" w:hAnsiTheme="majorHAnsi"/>
        </w:rPr>
        <w:t xml:space="preserve"> Confidence (high/low</w:t>
      </w:r>
      <w:r w:rsidR="00B10534">
        <w:rPr>
          <w:rFonts w:asciiTheme="majorHAnsi" w:hAnsiTheme="majorHAnsi"/>
        </w:rPr>
        <w:t>/none</w:t>
      </w:r>
      <w:r w:rsidR="00B52E51">
        <w:rPr>
          <w:rFonts w:asciiTheme="majorHAnsi" w:hAnsiTheme="majorHAnsi"/>
        </w:rPr>
        <w:t>)</w:t>
      </w:r>
    </w:p>
    <w:p w14:paraId="0440BACC" w14:textId="55316D43" w:rsidR="005E48C6" w:rsidRDefault="005E48C6" w:rsidP="005E48C6">
      <w:pPr>
        <w:pStyle w:val="ListParagraph"/>
        <w:numPr>
          <w:ilvl w:val="0"/>
          <w:numId w:val="3"/>
        </w:numPr>
        <w:rPr>
          <w:rFonts w:asciiTheme="majorHAnsi" w:hAnsiTheme="majorHAnsi"/>
        </w:rPr>
      </w:pPr>
      <w:r>
        <w:rPr>
          <w:rFonts w:asciiTheme="majorHAnsi" w:hAnsiTheme="majorHAnsi"/>
        </w:rPr>
        <w:t xml:space="preserve">Visual validity assessment </w:t>
      </w:r>
      <w:r w:rsidR="00B52E51">
        <w:rPr>
          <w:rFonts w:asciiTheme="majorHAnsi" w:hAnsiTheme="majorHAnsi"/>
        </w:rPr>
        <w:t>(1 = looks valid; 2 = suspect; 3 = looks invalid)</w:t>
      </w:r>
    </w:p>
    <w:p w14:paraId="4D207CF2" w14:textId="1499DA76" w:rsidR="005E48C6" w:rsidRPr="005E48C6" w:rsidRDefault="005E48C6" w:rsidP="005E48C6">
      <w:pPr>
        <w:pStyle w:val="ListParagraph"/>
        <w:numPr>
          <w:ilvl w:val="0"/>
          <w:numId w:val="3"/>
        </w:numPr>
        <w:rPr>
          <w:rFonts w:asciiTheme="majorHAnsi" w:hAnsiTheme="majorHAnsi"/>
        </w:rPr>
      </w:pPr>
      <w:commentRangeStart w:id="0"/>
      <w:commentRangeStart w:id="1"/>
      <w:r>
        <w:rPr>
          <w:rFonts w:asciiTheme="majorHAnsi" w:hAnsiTheme="majorHAnsi"/>
        </w:rPr>
        <w:t>Duration</w:t>
      </w:r>
      <w:r w:rsidR="00B52E51">
        <w:rPr>
          <w:rFonts w:asciiTheme="majorHAnsi" w:hAnsiTheme="majorHAnsi"/>
        </w:rPr>
        <w:t xml:space="preserve"> (</w:t>
      </w:r>
      <w:r w:rsidR="008A32E9">
        <w:rPr>
          <w:rFonts w:asciiTheme="majorHAnsi" w:hAnsiTheme="majorHAnsi"/>
        </w:rPr>
        <w:t xml:space="preserve">1 = </w:t>
      </w:r>
      <w:r w:rsidR="00B52E51">
        <w:rPr>
          <w:rFonts w:asciiTheme="majorHAnsi" w:hAnsiTheme="majorHAnsi"/>
        </w:rPr>
        <w:t xml:space="preserve">hours </w:t>
      </w:r>
      <w:r w:rsidR="008A32E9">
        <w:rPr>
          <w:rFonts w:asciiTheme="majorHAnsi" w:hAnsiTheme="majorHAnsi"/>
        </w:rPr>
        <w:t xml:space="preserve">≥ </w:t>
      </w:r>
      <w:r w:rsidR="00B52E51">
        <w:rPr>
          <w:rFonts w:asciiTheme="majorHAnsi" w:hAnsiTheme="majorHAnsi"/>
        </w:rPr>
        <w:t>44</w:t>
      </w:r>
      <w:r w:rsidR="008A32E9">
        <w:rPr>
          <w:rFonts w:asciiTheme="majorHAnsi" w:hAnsiTheme="majorHAnsi"/>
        </w:rPr>
        <w:t>; 2 = hours between 18 and 44; 3 = hours &lt; 18</w:t>
      </w:r>
      <w:r w:rsidR="00B52E51">
        <w:rPr>
          <w:rFonts w:asciiTheme="majorHAnsi" w:hAnsiTheme="majorHAnsi"/>
        </w:rPr>
        <w:t>)</w:t>
      </w:r>
      <w:r w:rsidR="00B10534">
        <w:rPr>
          <w:rFonts w:asciiTheme="majorHAnsi" w:hAnsiTheme="majorHAnsi"/>
        </w:rPr>
        <w:t>. 18 hours is 75% of 24 hours.</w:t>
      </w:r>
      <w:commentRangeEnd w:id="0"/>
      <w:r w:rsidR="0078453A">
        <w:rPr>
          <w:rStyle w:val="CommentReference"/>
        </w:rPr>
        <w:commentReference w:id="0"/>
      </w:r>
      <w:commentRangeEnd w:id="1"/>
      <w:r w:rsidR="003815BE">
        <w:rPr>
          <w:rStyle w:val="CommentReference"/>
        </w:rPr>
        <w:commentReference w:id="1"/>
      </w:r>
    </w:p>
    <w:p w14:paraId="78E05522" w14:textId="77777777" w:rsidR="00557365" w:rsidRDefault="00557365">
      <w:pPr>
        <w:rPr>
          <w:rFonts w:asciiTheme="majorHAnsi" w:hAnsiTheme="majorHAnsi"/>
        </w:rPr>
      </w:pPr>
    </w:p>
    <w:p w14:paraId="4DA22A90" w14:textId="6147A25D" w:rsidR="001E3A06" w:rsidRPr="001E3A06" w:rsidRDefault="001E3A06">
      <w:pPr>
        <w:rPr>
          <w:rFonts w:asciiTheme="majorHAnsi" w:hAnsiTheme="majorHAnsi"/>
          <w:b/>
        </w:rPr>
      </w:pPr>
      <w:r w:rsidRPr="001E3A06">
        <w:rPr>
          <w:rFonts w:asciiTheme="majorHAnsi" w:hAnsiTheme="majorHAnsi"/>
          <w:b/>
        </w:rPr>
        <w:t>OVERALL VALIDITY</w:t>
      </w:r>
    </w:p>
    <w:p w14:paraId="3EC5C1B0" w14:textId="10BC17D3" w:rsidR="000D2E5F" w:rsidRDefault="000D2E5F">
      <w:pPr>
        <w:rPr>
          <w:rFonts w:asciiTheme="majorHAnsi" w:hAnsiTheme="majorHAnsi"/>
        </w:rPr>
      </w:pPr>
      <w:r>
        <w:rPr>
          <w:rFonts w:asciiTheme="majorHAnsi" w:hAnsiTheme="majorHAnsi"/>
        </w:rPr>
        <w:t>The overall validity of a CO file will be coded as follows:</w:t>
      </w:r>
    </w:p>
    <w:p w14:paraId="38D27338" w14:textId="4A7FE27F" w:rsidR="000D2E5F" w:rsidRDefault="000D2E5F">
      <w:pPr>
        <w:rPr>
          <w:rFonts w:asciiTheme="majorHAnsi" w:hAnsiTheme="majorHAnsi"/>
        </w:rPr>
      </w:pPr>
      <w:r w:rsidRPr="001E3A06">
        <w:rPr>
          <w:rFonts w:asciiTheme="majorHAnsi" w:hAnsiTheme="majorHAnsi"/>
          <w:b/>
        </w:rPr>
        <w:t xml:space="preserve">1 </w:t>
      </w:r>
      <w:r>
        <w:rPr>
          <w:rFonts w:asciiTheme="majorHAnsi" w:hAnsiTheme="majorHAnsi"/>
        </w:rPr>
        <w:t>if</w:t>
      </w:r>
      <w:r w:rsidR="001E3A06">
        <w:rPr>
          <w:rFonts w:asciiTheme="majorHAnsi" w:hAnsiTheme="majorHAnsi"/>
        </w:rPr>
        <w:t xml:space="preserve"> all of the following</w:t>
      </w:r>
      <w:r>
        <w:rPr>
          <w:rFonts w:asciiTheme="majorHAnsi" w:hAnsiTheme="majorHAnsi"/>
        </w:rPr>
        <w:t xml:space="preserve">: </w:t>
      </w:r>
    </w:p>
    <w:p w14:paraId="43A44A1D" w14:textId="525C6C98" w:rsidR="000D2E5F" w:rsidRPr="000D2E5F" w:rsidRDefault="000D2E5F" w:rsidP="000D2E5F">
      <w:pPr>
        <w:pStyle w:val="ListParagraph"/>
        <w:numPr>
          <w:ilvl w:val="0"/>
          <w:numId w:val="3"/>
        </w:numPr>
        <w:rPr>
          <w:rFonts w:asciiTheme="majorHAnsi" w:hAnsiTheme="majorHAnsi"/>
        </w:rPr>
      </w:pPr>
      <w:r w:rsidRPr="000D2E5F">
        <w:rPr>
          <w:rFonts w:asciiTheme="majorHAnsi" w:hAnsiTheme="majorHAnsi"/>
        </w:rPr>
        <w:t xml:space="preserve">CF confidence = high </w:t>
      </w:r>
    </w:p>
    <w:p w14:paraId="361157A7" w14:textId="00C0E220" w:rsidR="000D2E5F" w:rsidRDefault="000D2E5F" w:rsidP="000D2E5F">
      <w:pPr>
        <w:pStyle w:val="ListParagraph"/>
        <w:numPr>
          <w:ilvl w:val="0"/>
          <w:numId w:val="3"/>
        </w:numPr>
        <w:rPr>
          <w:rFonts w:asciiTheme="majorHAnsi" w:hAnsiTheme="majorHAnsi"/>
        </w:rPr>
      </w:pPr>
      <w:r>
        <w:rPr>
          <w:rFonts w:asciiTheme="majorHAnsi" w:hAnsiTheme="majorHAnsi"/>
        </w:rPr>
        <w:t>Visual Validity = 1</w:t>
      </w:r>
    </w:p>
    <w:p w14:paraId="7BBF9B97" w14:textId="29AC3ADB" w:rsidR="000D2E5F" w:rsidRDefault="000D2E5F" w:rsidP="000D2E5F">
      <w:pPr>
        <w:pStyle w:val="ListParagraph"/>
        <w:numPr>
          <w:ilvl w:val="0"/>
          <w:numId w:val="3"/>
        </w:numPr>
        <w:rPr>
          <w:rFonts w:asciiTheme="majorHAnsi" w:hAnsiTheme="majorHAnsi"/>
        </w:rPr>
      </w:pPr>
      <w:r>
        <w:rPr>
          <w:rFonts w:asciiTheme="majorHAnsi" w:hAnsiTheme="majorHAnsi"/>
        </w:rPr>
        <w:t xml:space="preserve">Duration </w:t>
      </w:r>
      <w:r w:rsidR="00B10534">
        <w:rPr>
          <w:rFonts w:asciiTheme="majorHAnsi" w:hAnsiTheme="majorHAnsi"/>
        </w:rPr>
        <w:t>= 1</w:t>
      </w:r>
    </w:p>
    <w:p w14:paraId="03F74EAA" w14:textId="7E2315A0" w:rsidR="000D2E5F" w:rsidRDefault="000D2E5F" w:rsidP="00482ED7">
      <w:pPr>
        <w:tabs>
          <w:tab w:val="left" w:pos="4320"/>
        </w:tabs>
        <w:rPr>
          <w:rFonts w:asciiTheme="majorHAnsi" w:hAnsiTheme="majorHAnsi"/>
        </w:rPr>
      </w:pPr>
      <w:r w:rsidRPr="001E3A06">
        <w:rPr>
          <w:rFonts w:asciiTheme="majorHAnsi" w:hAnsiTheme="majorHAnsi"/>
          <w:b/>
        </w:rPr>
        <w:t>2</w:t>
      </w:r>
      <w:r>
        <w:rPr>
          <w:rFonts w:asciiTheme="majorHAnsi" w:hAnsiTheme="majorHAnsi"/>
        </w:rPr>
        <w:t xml:space="preserve"> if</w:t>
      </w:r>
      <w:r w:rsidR="001E3A06">
        <w:rPr>
          <w:rFonts w:asciiTheme="majorHAnsi" w:hAnsiTheme="majorHAnsi"/>
        </w:rPr>
        <w:t xml:space="preserve"> all of the following</w:t>
      </w:r>
      <w:r>
        <w:rPr>
          <w:rFonts w:asciiTheme="majorHAnsi" w:hAnsiTheme="majorHAnsi"/>
        </w:rPr>
        <w:t xml:space="preserve">: </w:t>
      </w:r>
      <w:r w:rsidR="00B10534">
        <w:rPr>
          <w:rFonts w:asciiTheme="majorHAnsi" w:hAnsiTheme="majorHAnsi"/>
        </w:rPr>
        <w:tab/>
        <w:t xml:space="preserve">OR </w:t>
      </w:r>
      <w:r w:rsidR="00482ED7">
        <w:rPr>
          <w:rFonts w:asciiTheme="majorHAnsi" w:hAnsiTheme="majorHAnsi"/>
        </w:rPr>
        <w:t xml:space="preserve"> </w:t>
      </w:r>
      <w:r w:rsidR="00B10534">
        <w:rPr>
          <w:rFonts w:asciiTheme="majorHAnsi" w:hAnsiTheme="majorHAnsi"/>
        </w:rPr>
        <w:t>if all of the following:</w:t>
      </w:r>
    </w:p>
    <w:p w14:paraId="62302B82" w14:textId="68EAC4A2" w:rsidR="000D2E5F" w:rsidRPr="000D2E5F" w:rsidRDefault="000D2E5F" w:rsidP="00482ED7">
      <w:pPr>
        <w:pStyle w:val="ListParagraph"/>
        <w:numPr>
          <w:ilvl w:val="0"/>
          <w:numId w:val="3"/>
        </w:numPr>
        <w:tabs>
          <w:tab w:val="left" w:pos="4320"/>
        </w:tabs>
        <w:rPr>
          <w:rFonts w:asciiTheme="majorHAnsi" w:hAnsiTheme="majorHAnsi"/>
        </w:rPr>
      </w:pPr>
      <w:r w:rsidRPr="000D2E5F">
        <w:rPr>
          <w:rFonts w:asciiTheme="majorHAnsi" w:hAnsiTheme="majorHAnsi"/>
        </w:rPr>
        <w:t>CF Confidence = high</w:t>
      </w:r>
      <w:r w:rsidR="00B10534">
        <w:rPr>
          <w:rFonts w:asciiTheme="majorHAnsi" w:hAnsiTheme="majorHAnsi"/>
        </w:rPr>
        <w:tab/>
        <w:t>•  CF Confidence = high</w:t>
      </w:r>
    </w:p>
    <w:p w14:paraId="6D01F4E3" w14:textId="6EE3BCFD" w:rsidR="000D2E5F" w:rsidRDefault="000D2E5F" w:rsidP="00482ED7">
      <w:pPr>
        <w:pStyle w:val="ListParagraph"/>
        <w:numPr>
          <w:ilvl w:val="0"/>
          <w:numId w:val="3"/>
        </w:numPr>
        <w:tabs>
          <w:tab w:val="left" w:pos="4320"/>
        </w:tabs>
        <w:rPr>
          <w:rFonts w:asciiTheme="majorHAnsi" w:hAnsiTheme="majorHAnsi"/>
        </w:rPr>
      </w:pPr>
      <w:r>
        <w:rPr>
          <w:rFonts w:asciiTheme="majorHAnsi" w:hAnsiTheme="majorHAnsi"/>
        </w:rPr>
        <w:t>Visual Validity = 2</w:t>
      </w:r>
      <w:r w:rsidR="00B10534">
        <w:rPr>
          <w:rFonts w:asciiTheme="majorHAnsi" w:hAnsiTheme="majorHAnsi"/>
        </w:rPr>
        <w:tab/>
        <w:t>•  Visual Validity = 1</w:t>
      </w:r>
    </w:p>
    <w:p w14:paraId="678ED6C2" w14:textId="372FB664" w:rsidR="000D2E5F" w:rsidRDefault="000D2E5F" w:rsidP="00482ED7">
      <w:pPr>
        <w:pStyle w:val="ListParagraph"/>
        <w:numPr>
          <w:ilvl w:val="0"/>
          <w:numId w:val="3"/>
        </w:numPr>
        <w:tabs>
          <w:tab w:val="left" w:pos="4320"/>
        </w:tabs>
        <w:rPr>
          <w:rFonts w:asciiTheme="majorHAnsi" w:hAnsiTheme="majorHAnsi"/>
        </w:rPr>
      </w:pPr>
      <w:r>
        <w:rPr>
          <w:rFonts w:asciiTheme="majorHAnsi" w:hAnsiTheme="majorHAnsi"/>
        </w:rPr>
        <w:t xml:space="preserve">Duration </w:t>
      </w:r>
      <w:r w:rsidR="00B10534">
        <w:rPr>
          <w:rFonts w:asciiTheme="majorHAnsi" w:hAnsiTheme="majorHAnsi"/>
        </w:rPr>
        <w:t>= 1</w:t>
      </w:r>
      <w:r w:rsidR="00AC78C0">
        <w:rPr>
          <w:rFonts w:asciiTheme="majorHAnsi" w:hAnsiTheme="majorHAnsi"/>
        </w:rPr>
        <w:t xml:space="preserve"> or 2</w:t>
      </w:r>
      <w:r w:rsidR="00B10534">
        <w:rPr>
          <w:rFonts w:asciiTheme="majorHAnsi" w:hAnsiTheme="majorHAnsi"/>
        </w:rPr>
        <w:tab/>
        <w:t>•  Duration = 2</w:t>
      </w:r>
    </w:p>
    <w:p w14:paraId="33E571A3" w14:textId="35BA8B27" w:rsidR="001E3A06" w:rsidRDefault="001E3A06" w:rsidP="001E3A06">
      <w:pPr>
        <w:rPr>
          <w:rFonts w:asciiTheme="majorHAnsi" w:hAnsiTheme="majorHAnsi"/>
        </w:rPr>
      </w:pPr>
      <w:r w:rsidRPr="001E3A06">
        <w:rPr>
          <w:rFonts w:asciiTheme="majorHAnsi" w:hAnsiTheme="majorHAnsi"/>
          <w:b/>
        </w:rPr>
        <w:t>3</w:t>
      </w:r>
      <w:r>
        <w:rPr>
          <w:rFonts w:asciiTheme="majorHAnsi" w:hAnsiTheme="majorHAnsi"/>
        </w:rPr>
        <w:t xml:space="preserve"> if all of the following: </w:t>
      </w:r>
    </w:p>
    <w:p w14:paraId="0957F627" w14:textId="128F84E5" w:rsidR="001E3A06" w:rsidRPr="001E3A06" w:rsidRDefault="001E3A06" w:rsidP="001E3A06">
      <w:pPr>
        <w:pStyle w:val="ListParagraph"/>
        <w:numPr>
          <w:ilvl w:val="0"/>
          <w:numId w:val="3"/>
        </w:numPr>
        <w:rPr>
          <w:rFonts w:asciiTheme="majorHAnsi" w:hAnsiTheme="majorHAnsi"/>
        </w:rPr>
      </w:pPr>
      <w:r w:rsidRPr="001E3A06">
        <w:rPr>
          <w:rFonts w:asciiTheme="majorHAnsi" w:hAnsiTheme="majorHAnsi"/>
        </w:rPr>
        <w:t>CF Confidence = low</w:t>
      </w:r>
    </w:p>
    <w:p w14:paraId="04E9D152" w14:textId="6EC10768" w:rsidR="001E3A06" w:rsidRPr="00482ED7" w:rsidRDefault="001E3A06" w:rsidP="001E3A06">
      <w:pPr>
        <w:pStyle w:val="ListParagraph"/>
        <w:numPr>
          <w:ilvl w:val="0"/>
          <w:numId w:val="3"/>
        </w:numPr>
        <w:rPr>
          <w:rFonts w:asciiTheme="majorHAnsi" w:hAnsiTheme="majorHAnsi"/>
        </w:rPr>
      </w:pPr>
      <w:r>
        <w:rPr>
          <w:rFonts w:asciiTheme="majorHAnsi" w:hAnsiTheme="majorHAnsi"/>
        </w:rPr>
        <w:t xml:space="preserve">Visual validity </w:t>
      </w:r>
      <w:r w:rsidRPr="00482ED7">
        <w:rPr>
          <w:rFonts w:asciiTheme="majorHAnsi" w:hAnsiTheme="majorHAnsi"/>
        </w:rPr>
        <w:t>= 1 or 2</w:t>
      </w:r>
    </w:p>
    <w:p w14:paraId="4A6F181A" w14:textId="726F1D7D" w:rsidR="001E3A06" w:rsidRDefault="001E3A06" w:rsidP="001E3A06">
      <w:pPr>
        <w:pStyle w:val="ListParagraph"/>
        <w:numPr>
          <w:ilvl w:val="0"/>
          <w:numId w:val="3"/>
        </w:numPr>
        <w:rPr>
          <w:rFonts w:asciiTheme="majorHAnsi" w:hAnsiTheme="majorHAnsi"/>
        </w:rPr>
      </w:pPr>
      <w:r>
        <w:rPr>
          <w:rFonts w:asciiTheme="majorHAnsi" w:hAnsiTheme="majorHAnsi"/>
        </w:rPr>
        <w:t>Duration</w:t>
      </w:r>
      <w:r w:rsidR="00B10534">
        <w:rPr>
          <w:rFonts w:asciiTheme="majorHAnsi" w:hAnsiTheme="majorHAnsi"/>
        </w:rPr>
        <w:t xml:space="preserve"> = 1 or 2</w:t>
      </w:r>
    </w:p>
    <w:p w14:paraId="4A1FE133" w14:textId="507916C8" w:rsidR="001E3A06" w:rsidRDefault="001E3A06" w:rsidP="001E3A06">
      <w:pPr>
        <w:rPr>
          <w:rFonts w:asciiTheme="majorHAnsi" w:hAnsiTheme="majorHAnsi"/>
        </w:rPr>
      </w:pPr>
      <w:r w:rsidRPr="008A32E9">
        <w:rPr>
          <w:rFonts w:asciiTheme="majorHAnsi" w:hAnsiTheme="majorHAnsi"/>
          <w:b/>
        </w:rPr>
        <w:t>4</w:t>
      </w:r>
      <w:r>
        <w:rPr>
          <w:rFonts w:asciiTheme="majorHAnsi" w:hAnsiTheme="majorHAnsi"/>
        </w:rPr>
        <w:t xml:space="preserve"> if ANY of the following:</w:t>
      </w:r>
    </w:p>
    <w:p w14:paraId="721DC189" w14:textId="61ABC977" w:rsidR="001E3A06" w:rsidRPr="001E3A06" w:rsidRDefault="001E3A06" w:rsidP="001E3A06">
      <w:pPr>
        <w:pStyle w:val="ListParagraph"/>
        <w:numPr>
          <w:ilvl w:val="0"/>
          <w:numId w:val="3"/>
        </w:numPr>
        <w:rPr>
          <w:rFonts w:asciiTheme="majorHAnsi" w:hAnsiTheme="majorHAnsi"/>
        </w:rPr>
      </w:pPr>
      <w:r w:rsidRPr="001E3A06">
        <w:rPr>
          <w:rFonts w:asciiTheme="majorHAnsi" w:hAnsiTheme="majorHAnsi"/>
        </w:rPr>
        <w:t>Visual Validity = 3</w:t>
      </w:r>
    </w:p>
    <w:p w14:paraId="506BD8A9" w14:textId="69CE019B" w:rsidR="001E3A06" w:rsidRDefault="001E3A06" w:rsidP="001E3A06">
      <w:pPr>
        <w:pStyle w:val="ListParagraph"/>
        <w:numPr>
          <w:ilvl w:val="0"/>
          <w:numId w:val="3"/>
        </w:numPr>
        <w:rPr>
          <w:rFonts w:asciiTheme="majorHAnsi" w:hAnsiTheme="majorHAnsi"/>
        </w:rPr>
      </w:pPr>
      <w:r>
        <w:rPr>
          <w:rFonts w:asciiTheme="majorHAnsi" w:hAnsiTheme="majorHAnsi"/>
        </w:rPr>
        <w:t xml:space="preserve">OR Duration </w:t>
      </w:r>
      <w:r w:rsidR="00482ED7">
        <w:rPr>
          <w:rFonts w:asciiTheme="majorHAnsi" w:hAnsiTheme="majorHAnsi"/>
        </w:rPr>
        <w:t>= 3</w:t>
      </w:r>
    </w:p>
    <w:p w14:paraId="10856DB2" w14:textId="3C6D7BC9" w:rsidR="00482ED7" w:rsidRDefault="00482ED7" w:rsidP="001E3A06">
      <w:pPr>
        <w:pStyle w:val="ListParagraph"/>
        <w:numPr>
          <w:ilvl w:val="0"/>
          <w:numId w:val="3"/>
        </w:numPr>
        <w:rPr>
          <w:rFonts w:asciiTheme="majorHAnsi" w:hAnsiTheme="majorHAnsi"/>
        </w:rPr>
      </w:pPr>
      <w:r>
        <w:rPr>
          <w:rFonts w:asciiTheme="majorHAnsi" w:hAnsiTheme="majorHAnsi"/>
        </w:rPr>
        <w:t>OR CF Confidence = none</w:t>
      </w:r>
    </w:p>
    <w:p w14:paraId="7C2FB446" w14:textId="7861013F" w:rsidR="001E3A06" w:rsidRPr="001E3A06" w:rsidRDefault="001E3A06" w:rsidP="001E3A06">
      <w:pPr>
        <w:rPr>
          <w:rFonts w:asciiTheme="majorHAnsi" w:hAnsiTheme="majorHAnsi"/>
        </w:rPr>
      </w:pPr>
    </w:p>
    <w:p w14:paraId="23C307B4" w14:textId="77777777" w:rsidR="000D2E5F" w:rsidRPr="000D2E5F" w:rsidRDefault="000D2E5F" w:rsidP="000D2E5F">
      <w:pPr>
        <w:rPr>
          <w:rFonts w:asciiTheme="majorHAnsi" w:hAnsiTheme="majorHAnsi"/>
        </w:rPr>
      </w:pPr>
    </w:p>
    <w:p w14:paraId="0F867CBA" w14:textId="47566C02" w:rsidR="00B52E51" w:rsidRPr="00B52E51" w:rsidRDefault="00B52E51">
      <w:pPr>
        <w:rPr>
          <w:rFonts w:asciiTheme="majorHAnsi" w:hAnsiTheme="majorHAnsi"/>
          <w:b/>
        </w:rPr>
      </w:pPr>
      <w:r w:rsidRPr="00B52E51">
        <w:rPr>
          <w:rFonts w:asciiTheme="majorHAnsi" w:hAnsiTheme="majorHAnsi"/>
          <w:b/>
        </w:rPr>
        <w:t>CALIBRATION FACTORS</w:t>
      </w:r>
      <w:r>
        <w:rPr>
          <w:rFonts w:asciiTheme="majorHAnsi" w:hAnsiTheme="majorHAnsi"/>
          <w:b/>
        </w:rPr>
        <w:t xml:space="preserve"> AND CF CONFIDENCE</w:t>
      </w:r>
    </w:p>
    <w:p w14:paraId="3EE9D914" w14:textId="77777777" w:rsidR="00EE0751" w:rsidRDefault="00EE0751" w:rsidP="00EE0751">
      <w:pPr>
        <w:rPr>
          <w:rFonts w:asciiTheme="majorHAnsi" w:hAnsiTheme="majorHAnsi"/>
        </w:rPr>
      </w:pPr>
      <w:r w:rsidRPr="00EE0751">
        <w:rPr>
          <w:rFonts w:asciiTheme="majorHAnsi" w:hAnsiTheme="majorHAnsi"/>
        </w:rPr>
        <w:t>Calibration factors are calculated using data collected during calibration sessions with the 50ppm CO tank. Calibration factor (CF) is the measured value/ expected value.</w:t>
      </w:r>
      <w:r>
        <w:rPr>
          <w:rFonts w:asciiTheme="majorHAnsi" w:hAnsiTheme="majorHAnsi"/>
        </w:rPr>
        <w:t xml:space="preserve"> Each data point will be assigned two variables associated with calibration: </w:t>
      </w:r>
    </w:p>
    <w:p w14:paraId="3B9CB632" w14:textId="77777777" w:rsidR="00EE0751" w:rsidRDefault="00EE0751" w:rsidP="00EE0751">
      <w:pPr>
        <w:ind w:firstLine="360"/>
        <w:rPr>
          <w:rFonts w:asciiTheme="majorHAnsi" w:hAnsiTheme="majorHAnsi"/>
        </w:rPr>
      </w:pPr>
      <w:r>
        <w:rPr>
          <w:rFonts w:asciiTheme="majorHAnsi" w:hAnsiTheme="majorHAnsi"/>
        </w:rPr>
        <w:t xml:space="preserve">1) a numeric CF; </w:t>
      </w:r>
    </w:p>
    <w:p w14:paraId="7FA3EF77" w14:textId="233CA0DC" w:rsidR="00EE0751" w:rsidRPr="00EE0751" w:rsidRDefault="00EE0751" w:rsidP="00450029">
      <w:pPr>
        <w:ind w:left="540" w:hanging="180"/>
        <w:rPr>
          <w:rFonts w:asciiTheme="majorHAnsi" w:hAnsiTheme="majorHAnsi"/>
        </w:rPr>
      </w:pPr>
      <w:r>
        <w:rPr>
          <w:rFonts w:asciiTheme="majorHAnsi" w:hAnsiTheme="majorHAnsi"/>
        </w:rPr>
        <w:t>2) a “CF confidence flag” indicating high</w:t>
      </w:r>
      <w:r w:rsidR="00450029">
        <w:rPr>
          <w:rFonts w:asciiTheme="majorHAnsi" w:hAnsiTheme="majorHAnsi"/>
        </w:rPr>
        <w:t>/</w:t>
      </w:r>
      <w:r>
        <w:rPr>
          <w:rFonts w:asciiTheme="majorHAnsi" w:hAnsiTheme="majorHAnsi"/>
        </w:rPr>
        <w:t>low</w:t>
      </w:r>
      <w:r w:rsidR="00450029">
        <w:rPr>
          <w:rFonts w:asciiTheme="majorHAnsi" w:hAnsiTheme="majorHAnsi"/>
        </w:rPr>
        <w:t>/no</w:t>
      </w:r>
      <w:r>
        <w:rPr>
          <w:rFonts w:asciiTheme="majorHAnsi" w:hAnsiTheme="majorHAnsi"/>
        </w:rPr>
        <w:t xml:space="preserve"> confidence in </w:t>
      </w:r>
      <w:r w:rsidR="00450029">
        <w:rPr>
          <w:rFonts w:asciiTheme="majorHAnsi" w:hAnsiTheme="majorHAnsi"/>
        </w:rPr>
        <w:t xml:space="preserve">application of </w:t>
      </w:r>
      <w:r>
        <w:rPr>
          <w:rFonts w:asciiTheme="majorHAnsi" w:hAnsiTheme="majorHAnsi"/>
        </w:rPr>
        <w:t>the numeric CF</w:t>
      </w:r>
      <w:r w:rsidR="00450029">
        <w:rPr>
          <w:rFonts w:asciiTheme="majorHAnsi" w:hAnsiTheme="majorHAnsi"/>
        </w:rPr>
        <w:t xml:space="preserve"> to the data</w:t>
      </w:r>
      <w:r>
        <w:rPr>
          <w:rFonts w:asciiTheme="majorHAnsi" w:hAnsiTheme="majorHAnsi"/>
        </w:rPr>
        <w:t xml:space="preserve">. </w:t>
      </w:r>
    </w:p>
    <w:p w14:paraId="1BBEBEA1" w14:textId="77777777" w:rsidR="00EE0751" w:rsidRPr="00FA6617" w:rsidRDefault="00EE0751">
      <w:pPr>
        <w:rPr>
          <w:rFonts w:asciiTheme="majorHAnsi" w:hAnsiTheme="majorHAnsi"/>
        </w:rPr>
      </w:pPr>
    </w:p>
    <w:p w14:paraId="6AA2989C" w14:textId="093B6120" w:rsidR="002452DC" w:rsidRPr="00FA6617" w:rsidRDefault="004A63E8" w:rsidP="00B52E51">
      <w:pPr>
        <w:pStyle w:val="ListParagraph"/>
        <w:numPr>
          <w:ilvl w:val="0"/>
          <w:numId w:val="1"/>
        </w:numPr>
        <w:ind w:left="360"/>
        <w:rPr>
          <w:rFonts w:asciiTheme="majorHAnsi" w:hAnsiTheme="majorHAnsi"/>
          <w:b/>
        </w:rPr>
      </w:pPr>
      <w:r>
        <w:rPr>
          <w:rFonts w:asciiTheme="majorHAnsi" w:hAnsiTheme="majorHAnsi"/>
          <w:b/>
        </w:rPr>
        <w:t>Validity Criteria</w:t>
      </w:r>
      <w:r w:rsidRPr="00FA6617">
        <w:rPr>
          <w:rFonts w:asciiTheme="majorHAnsi" w:hAnsiTheme="majorHAnsi"/>
          <w:b/>
        </w:rPr>
        <w:t xml:space="preserve"> </w:t>
      </w:r>
      <w:r>
        <w:rPr>
          <w:rFonts w:asciiTheme="majorHAnsi" w:hAnsiTheme="majorHAnsi"/>
          <w:b/>
        </w:rPr>
        <w:t xml:space="preserve">for </w:t>
      </w:r>
      <w:r w:rsidR="00FA6617" w:rsidRPr="00FA6617">
        <w:rPr>
          <w:rFonts w:asciiTheme="majorHAnsi" w:hAnsiTheme="majorHAnsi"/>
          <w:b/>
        </w:rPr>
        <w:t>Calibration F</w:t>
      </w:r>
      <w:r w:rsidR="002452DC" w:rsidRPr="00FA6617">
        <w:rPr>
          <w:rFonts w:asciiTheme="majorHAnsi" w:hAnsiTheme="majorHAnsi"/>
          <w:b/>
        </w:rPr>
        <w:t>actors</w:t>
      </w:r>
      <w:r w:rsidR="00123FFD">
        <w:rPr>
          <w:rFonts w:asciiTheme="majorHAnsi" w:hAnsiTheme="majorHAnsi"/>
          <w:b/>
        </w:rPr>
        <w:t xml:space="preserve">: </w:t>
      </w:r>
    </w:p>
    <w:p w14:paraId="6E41D19C" w14:textId="3C3B42AD" w:rsidR="004A63E8" w:rsidRDefault="00784EF4" w:rsidP="00B52E51">
      <w:pPr>
        <w:pStyle w:val="ListParagraph"/>
        <w:numPr>
          <w:ilvl w:val="1"/>
          <w:numId w:val="1"/>
        </w:numPr>
        <w:ind w:left="1080"/>
        <w:rPr>
          <w:rFonts w:asciiTheme="majorHAnsi" w:hAnsiTheme="majorHAnsi"/>
        </w:rPr>
      </w:pPr>
      <w:r>
        <w:rPr>
          <w:rFonts w:asciiTheme="majorHAnsi" w:hAnsiTheme="majorHAnsi"/>
        </w:rPr>
        <w:t>We w</w:t>
      </w:r>
      <w:r w:rsidR="002452DC" w:rsidRPr="00557365">
        <w:rPr>
          <w:rFonts w:asciiTheme="majorHAnsi" w:hAnsiTheme="majorHAnsi"/>
        </w:rPr>
        <w:t xml:space="preserve">ill </w:t>
      </w:r>
      <w:r w:rsidR="0019372B">
        <w:rPr>
          <w:rFonts w:asciiTheme="majorHAnsi" w:hAnsiTheme="majorHAnsi"/>
        </w:rPr>
        <w:t xml:space="preserve">generally </w:t>
      </w:r>
      <w:r w:rsidR="002452DC" w:rsidRPr="00557365">
        <w:rPr>
          <w:rFonts w:asciiTheme="majorHAnsi" w:hAnsiTheme="majorHAnsi"/>
        </w:rPr>
        <w:t xml:space="preserve">consider calibration factors to be valid </w:t>
      </w:r>
      <w:r w:rsidR="00FA6617" w:rsidRPr="00557365">
        <w:rPr>
          <w:rFonts w:asciiTheme="majorHAnsi" w:hAnsiTheme="majorHAnsi"/>
        </w:rPr>
        <w:t xml:space="preserve">if </w:t>
      </w:r>
      <w:r w:rsidR="004A63E8">
        <w:rPr>
          <w:rFonts w:asciiTheme="majorHAnsi" w:hAnsiTheme="majorHAnsi"/>
        </w:rPr>
        <w:t xml:space="preserve">0.6 </w:t>
      </w:r>
      <w:r w:rsidR="00450029">
        <w:rPr>
          <w:rFonts w:asciiTheme="majorHAnsi" w:hAnsiTheme="majorHAnsi"/>
        </w:rPr>
        <w:t>≤</w:t>
      </w:r>
      <w:r w:rsidR="004A63E8">
        <w:rPr>
          <w:rFonts w:asciiTheme="majorHAnsi" w:hAnsiTheme="majorHAnsi"/>
        </w:rPr>
        <w:t xml:space="preserve"> </w:t>
      </w:r>
      <w:r w:rsidR="00450029">
        <w:rPr>
          <w:rFonts w:asciiTheme="majorHAnsi" w:hAnsiTheme="majorHAnsi"/>
        </w:rPr>
        <w:t>CF ≤</w:t>
      </w:r>
      <w:r w:rsidR="004A63E8">
        <w:rPr>
          <w:rFonts w:asciiTheme="majorHAnsi" w:hAnsiTheme="majorHAnsi"/>
        </w:rPr>
        <w:t xml:space="preserve">1.2. </w:t>
      </w:r>
    </w:p>
    <w:p w14:paraId="6EBA2593" w14:textId="77777777" w:rsidR="002452DC" w:rsidRPr="00FA6617" w:rsidRDefault="002452DC" w:rsidP="00B52E51">
      <w:pPr>
        <w:pStyle w:val="ListParagraph"/>
        <w:ind w:left="1080"/>
        <w:rPr>
          <w:rFonts w:asciiTheme="majorHAnsi" w:hAnsiTheme="majorHAnsi"/>
        </w:rPr>
      </w:pPr>
    </w:p>
    <w:p w14:paraId="76407A1A" w14:textId="0D1A991D" w:rsidR="002452DC" w:rsidRDefault="00C23CE1" w:rsidP="00B52E51">
      <w:pPr>
        <w:pStyle w:val="ListParagraph"/>
        <w:numPr>
          <w:ilvl w:val="0"/>
          <w:numId w:val="1"/>
        </w:numPr>
        <w:ind w:left="360"/>
        <w:rPr>
          <w:rFonts w:asciiTheme="majorHAnsi" w:hAnsiTheme="majorHAnsi"/>
          <w:b/>
        </w:rPr>
      </w:pPr>
      <w:r>
        <w:rPr>
          <w:rFonts w:asciiTheme="majorHAnsi" w:hAnsiTheme="majorHAnsi"/>
          <w:b/>
        </w:rPr>
        <w:t>Application of CFs to Lascar Session D</w:t>
      </w:r>
      <w:r w:rsidR="002452DC" w:rsidRPr="00FA6617">
        <w:rPr>
          <w:rFonts w:asciiTheme="majorHAnsi" w:hAnsiTheme="majorHAnsi"/>
          <w:b/>
        </w:rPr>
        <w:t>ata</w:t>
      </w:r>
      <w:r w:rsidR="00784EF4">
        <w:rPr>
          <w:rFonts w:asciiTheme="majorHAnsi" w:hAnsiTheme="majorHAnsi"/>
          <w:b/>
        </w:rPr>
        <w:t>:</w:t>
      </w:r>
    </w:p>
    <w:p w14:paraId="373E4071" w14:textId="71DA3226" w:rsidR="00784EF4" w:rsidRDefault="00784EF4" w:rsidP="00B52E51">
      <w:pPr>
        <w:pStyle w:val="ListParagraph"/>
        <w:numPr>
          <w:ilvl w:val="1"/>
          <w:numId w:val="1"/>
        </w:numPr>
        <w:ind w:left="1080"/>
        <w:rPr>
          <w:rFonts w:asciiTheme="majorHAnsi" w:hAnsiTheme="majorHAnsi"/>
        </w:rPr>
      </w:pPr>
      <w:r w:rsidRPr="00FA6617">
        <w:rPr>
          <w:rFonts w:asciiTheme="majorHAnsi" w:hAnsiTheme="majorHAnsi"/>
        </w:rPr>
        <w:lastRenderedPageBreak/>
        <w:t xml:space="preserve">A CF will be generated for each month-year combination for each </w:t>
      </w:r>
      <w:r>
        <w:rPr>
          <w:rFonts w:asciiTheme="majorHAnsi" w:hAnsiTheme="majorHAnsi"/>
        </w:rPr>
        <w:t xml:space="preserve">month that a </w:t>
      </w:r>
      <w:r w:rsidRPr="00FA6617">
        <w:rPr>
          <w:rFonts w:asciiTheme="majorHAnsi" w:hAnsiTheme="majorHAnsi"/>
        </w:rPr>
        <w:t>Lascar</w:t>
      </w:r>
      <w:r>
        <w:rPr>
          <w:rFonts w:asciiTheme="majorHAnsi" w:hAnsiTheme="majorHAnsi"/>
        </w:rPr>
        <w:t xml:space="preserve"> unit was in use</w:t>
      </w:r>
      <w:r w:rsidRPr="00FA6617">
        <w:rPr>
          <w:rFonts w:asciiTheme="majorHAnsi" w:hAnsiTheme="majorHAnsi"/>
        </w:rPr>
        <w:t xml:space="preserve"> (e.g. there will be a CF</w:t>
      </w:r>
      <w:r>
        <w:rPr>
          <w:rFonts w:asciiTheme="majorHAnsi" w:hAnsiTheme="majorHAnsi"/>
        </w:rPr>
        <w:t xml:space="preserve"> for L</w:t>
      </w:r>
      <w:r w:rsidRPr="00FA6617">
        <w:rPr>
          <w:rFonts w:asciiTheme="majorHAnsi" w:hAnsiTheme="majorHAnsi"/>
        </w:rPr>
        <w:t xml:space="preserve">ascar </w:t>
      </w:r>
      <w:r>
        <w:rPr>
          <w:rFonts w:asciiTheme="majorHAnsi" w:hAnsiTheme="majorHAnsi"/>
        </w:rPr>
        <w:t>SN = 11115</w:t>
      </w:r>
      <w:r w:rsidRPr="00FA6617">
        <w:rPr>
          <w:rFonts w:asciiTheme="majorHAnsi" w:hAnsiTheme="majorHAnsi"/>
        </w:rPr>
        <w:t xml:space="preserve"> for October 2014).</w:t>
      </w:r>
    </w:p>
    <w:p w14:paraId="5719297E" w14:textId="79134750" w:rsidR="004A63E8" w:rsidRDefault="004A63E8" w:rsidP="00D16D5D">
      <w:pPr>
        <w:pStyle w:val="ListParagraph"/>
        <w:numPr>
          <w:ilvl w:val="1"/>
          <w:numId w:val="1"/>
        </w:numPr>
        <w:rPr>
          <w:rFonts w:asciiTheme="majorHAnsi" w:hAnsiTheme="majorHAnsi"/>
        </w:rPr>
      </w:pPr>
      <w:r w:rsidRPr="00FA6617">
        <w:rPr>
          <w:rFonts w:asciiTheme="majorHAnsi" w:hAnsiTheme="majorHAnsi"/>
        </w:rPr>
        <w:t xml:space="preserve">Each session’s </w:t>
      </w:r>
      <w:r>
        <w:rPr>
          <w:rFonts w:asciiTheme="majorHAnsi" w:hAnsiTheme="majorHAnsi"/>
        </w:rPr>
        <w:t>CO</w:t>
      </w:r>
      <w:r w:rsidRPr="00FA6617">
        <w:rPr>
          <w:rFonts w:asciiTheme="majorHAnsi" w:hAnsiTheme="majorHAnsi"/>
        </w:rPr>
        <w:t xml:space="preserve"> data is corrected using a constant CF value. This value is determined by the date of the last sample (e.g. a 72-hour sess</w:t>
      </w:r>
      <w:r>
        <w:rPr>
          <w:rFonts w:asciiTheme="majorHAnsi" w:hAnsiTheme="majorHAnsi"/>
        </w:rPr>
        <w:t>ion that starts on Oct. 30, 2014</w:t>
      </w:r>
      <w:r w:rsidRPr="00FA6617">
        <w:rPr>
          <w:rFonts w:asciiTheme="majorHAnsi" w:hAnsiTheme="majorHAnsi"/>
        </w:rPr>
        <w:t xml:space="preserve"> and ends on Nov. 1, 2014 will be assigned the “November 2014” calibration factor for the Lascar used in that session.)</w:t>
      </w:r>
    </w:p>
    <w:p w14:paraId="2738FB47" w14:textId="0FA8169A" w:rsidR="008A32E9" w:rsidRDefault="008A32E9" w:rsidP="00D16D5D">
      <w:pPr>
        <w:pStyle w:val="ListParagraph"/>
        <w:numPr>
          <w:ilvl w:val="1"/>
          <w:numId w:val="1"/>
        </w:numPr>
        <w:rPr>
          <w:rFonts w:asciiTheme="majorHAnsi" w:hAnsiTheme="majorHAnsi"/>
        </w:rPr>
      </w:pPr>
      <w:r w:rsidRPr="008A32E9">
        <w:rPr>
          <w:rFonts w:asciiTheme="majorHAnsi" w:hAnsiTheme="majorHAnsi"/>
        </w:rPr>
        <w:t xml:space="preserve">NOTE: the </w:t>
      </w:r>
      <w:r w:rsidRPr="008A32E9">
        <w:rPr>
          <w:rFonts w:asciiTheme="majorHAnsi" w:hAnsiTheme="majorHAnsi"/>
          <w:b/>
        </w:rPr>
        <w:t xml:space="preserve">overall mean CF </w:t>
      </w:r>
      <w:r w:rsidRPr="008A32E9">
        <w:rPr>
          <w:rFonts w:asciiTheme="majorHAnsi" w:hAnsiTheme="majorHAnsi"/>
        </w:rPr>
        <w:t>across all units over all calibration sessions in 2014, excluding calibration sessions outside the 0.6-1.2 range</w:t>
      </w:r>
      <w:r>
        <w:rPr>
          <w:rFonts w:asciiTheme="majorHAnsi" w:hAnsiTheme="majorHAnsi"/>
        </w:rPr>
        <w:t>,</w:t>
      </w:r>
      <w:r w:rsidRPr="008A32E9">
        <w:rPr>
          <w:rFonts w:asciiTheme="majorHAnsi" w:hAnsiTheme="majorHAnsi"/>
        </w:rPr>
        <w:t xml:space="preserve"> is </w:t>
      </w:r>
      <w:r w:rsidRPr="008A32E9">
        <w:rPr>
          <w:rFonts w:asciiTheme="majorHAnsi" w:hAnsiTheme="majorHAnsi"/>
          <w:b/>
          <w:u w:val="single"/>
        </w:rPr>
        <w:t>0.85</w:t>
      </w:r>
      <w:r w:rsidRPr="008A32E9">
        <w:rPr>
          <w:rFonts w:asciiTheme="majorHAnsi" w:hAnsiTheme="majorHAnsi"/>
        </w:rPr>
        <w:t xml:space="preserve">. </w:t>
      </w:r>
    </w:p>
    <w:p w14:paraId="4245E703" w14:textId="77777777" w:rsidR="004A63E8" w:rsidRPr="00C31603" w:rsidRDefault="004A63E8" w:rsidP="00C31603">
      <w:pPr>
        <w:rPr>
          <w:rFonts w:asciiTheme="majorHAnsi" w:hAnsiTheme="majorHAnsi"/>
        </w:rPr>
      </w:pPr>
    </w:p>
    <w:p w14:paraId="73A3C018" w14:textId="72C7753A" w:rsidR="004A63E8" w:rsidRPr="004A63E8" w:rsidRDefault="004A63E8" w:rsidP="00D16D5D">
      <w:pPr>
        <w:pStyle w:val="ListParagraph"/>
        <w:numPr>
          <w:ilvl w:val="0"/>
          <w:numId w:val="1"/>
        </w:numPr>
        <w:ind w:left="360"/>
        <w:rPr>
          <w:rFonts w:asciiTheme="majorHAnsi" w:hAnsiTheme="majorHAnsi"/>
          <w:b/>
        </w:rPr>
      </w:pPr>
      <w:r>
        <w:rPr>
          <w:rFonts w:asciiTheme="majorHAnsi" w:hAnsiTheme="majorHAnsi"/>
          <w:b/>
        </w:rPr>
        <w:t>Determining monthly CFs:</w:t>
      </w:r>
    </w:p>
    <w:p w14:paraId="7568BE80" w14:textId="69A68BE0" w:rsidR="004A63E8" w:rsidRPr="004A63E8" w:rsidRDefault="003F5BA9" w:rsidP="00C31603">
      <w:pPr>
        <w:ind w:left="360" w:firstLine="360"/>
        <w:rPr>
          <w:rFonts w:asciiTheme="majorHAnsi" w:hAnsiTheme="majorHAnsi"/>
          <w:u w:val="single"/>
        </w:rPr>
      </w:pPr>
      <w:r w:rsidRPr="004A63E8">
        <w:rPr>
          <w:rFonts w:asciiTheme="majorHAnsi" w:hAnsiTheme="majorHAnsi"/>
          <w:u w:val="single"/>
        </w:rPr>
        <w:t xml:space="preserve">Determining initial CFs: </w:t>
      </w:r>
    </w:p>
    <w:p w14:paraId="459B20EE" w14:textId="71F6CB6C" w:rsidR="0051553E" w:rsidRPr="0051553E" w:rsidRDefault="00784EF4" w:rsidP="00D16D5D">
      <w:pPr>
        <w:pStyle w:val="ListParagraph"/>
        <w:numPr>
          <w:ilvl w:val="1"/>
          <w:numId w:val="1"/>
        </w:numPr>
        <w:rPr>
          <w:rFonts w:asciiTheme="majorHAnsi" w:hAnsiTheme="majorHAnsi"/>
        </w:rPr>
      </w:pPr>
      <w:r w:rsidRPr="0051553E">
        <w:rPr>
          <w:rFonts w:asciiTheme="majorHAnsi" w:hAnsiTheme="majorHAnsi"/>
        </w:rPr>
        <w:t xml:space="preserve">Data collection for GRAPHS began in October 2013, yet no calibration sessions were held until February 2014. Thus we will </w:t>
      </w:r>
      <w:r w:rsidR="0051553E" w:rsidRPr="0051553E">
        <w:rPr>
          <w:rFonts w:asciiTheme="majorHAnsi" w:hAnsiTheme="majorHAnsi"/>
        </w:rPr>
        <w:t xml:space="preserve">set </w:t>
      </w:r>
      <w:r w:rsidR="00D16D5D">
        <w:rPr>
          <w:rFonts w:asciiTheme="majorHAnsi" w:hAnsiTheme="majorHAnsi"/>
        </w:rPr>
        <w:t>a “virtual”</w:t>
      </w:r>
      <w:r w:rsidR="0051553E" w:rsidRPr="0051553E">
        <w:rPr>
          <w:rFonts w:asciiTheme="majorHAnsi" w:hAnsiTheme="majorHAnsi"/>
        </w:rPr>
        <w:t xml:space="preserve"> CF for October 2013 at the first measured CF value</w:t>
      </w:r>
      <w:r w:rsidR="00D16D5D">
        <w:rPr>
          <w:rFonts w:asciiTheme="majorHAnsi" w:hAnsiTheme="majorHAnsi"/>
        </w:rPr>
        <w:t xml:space="preserve">. All months between this “virtual” measurement and the first actual measurement will be assigned this constant CF. </w:t>
      </w:r>
    </w:p>
    <w:p w14:paraId="5AB9D334" w14:textId="77777777" w:rsidR="003F5BA9" w:rsidRPr="0051553E" w:rsidRDefault="003F5BA9" w:rsidP="0051553E">
      <w:pPr>
        <w:rPr>
          <w:rFonts w:asciiTheme="majorHAnsi" w:hAnsiTheme="majorHAnsi"/>
        </w:rPr>
      </w:pPr>
    </w:p>
    <w:p w14:paraId="0DE56D6C" w14:textId="77777777" w:rsidR="003F5BA9" w:rsidRPr="004A63E8" w:rsidRDefault="003F5BA9" w:rsidP="00C31603">
      <w:pPr>
        <w:ind w:firstLine="720"/>
        <w:rPr>
          <w:rFonts w:asciiTheme="majorHAnsi" w:hAnsiTheme="majorHAnsi"/>
          <w:u w:val="single"/>
        </w:rPr>
      </w:pPr>
      <w:r w:rsidRPr="004A63E8">
        <w:rPr>
          <w:rFonts w:asciiTheme="majorHAnsi" w:hAnsiTheme="majorHAnsi"/>
          <w:u w:val="single"/>
        </w:rPr>
        <w:t xml:space="preserve">Determining CFs for the “middle” of the data: </w:t>
      </w:r>
    </w:p>
    <w:p w14:paraId="5BA9BF10" w14:textId="191F87CA" w:rsidR="008A32E9" w:rsidRPr="0051553E" w:rsidRDefault="008A32E9" w:rsidP="00D16D5D">
      <w:pPr>
        <w:pStyle w:val="ListParagraph"/>
        <w:numPr>
          <w:ilvl w:val="0"/>
          <w:numId w:val="4"/>
        </w:numPr>
        <w:rPr>
          <w:rFonts w:asciiTheme="majorHAnsi" w:hAnsiTheme="majorHAnsi"/>
        </w:rPr>
      </w:pPr>
      <w:r w:rsidRPr="0051553E">
        <w:rPr>
          <w:rFonts w:asciiTheme="majorHAnsi" w:hAnsiTheme="majorHAnsi"/>
        </w:rPr>
        <w:t xml:space="preserve">Determining monthly averages: If two CFs are measured within the same month, take the average of the two as the monthly CF value. </w:t>
      </w:r>
    </w:p>
    <w:p w14:paraId="35A37485" w14:textId="0EF02B81" w:rsidR="003F5BA9" w:rsidRDefault="0019372B" w:rsidP="00D16D5D">
      <w:pPr>
        <w:pStyle w:val="ListParagraph"/>
        <w:numPr>
          <w:ilvl w:val="0"/>
          <w:numId w:val="4"/>
        </w:numPr>
        <w:rPr>
          <w:rFonts w:asciiTheme="majorHAnsi" w:hAnsiTheme="majorHAnsi"/>
        </w:rPr>
      </w:pPr>
      <w:r>
        <w:rPr>
          <w:rFonts w:asciiTheme="majorHAnsi" w:hAnsiTheme="majorHAnsi"/>
        </w:rPr>
        <w:t>Interpolating</w:t>
      </w:r>
      <w:r w:rsidR="00E04BDE">
        <w:rPr>
          <w:rFonts w:asciiTheme="majorHAnsi" w:hAnsiTheme="majorHAnsi"/>
        </w:rPr>
        <w:t xml:space="preserve"> CFs: </w:t>
      </w:r>
      <w:r w:rsidR="003F5BA9">
        <w:rPr>
          <w:rFonts w:asciiTheme="majorHAnsi" w:hAnsiTheme="majorHAnsi"/>
        </w:rPr>
        <w:t>C</w:t>
      </w:r>
      <w:r w:rsidR="003F5BA9" w:rsidRPr="00FA6617">
        <w:rPr>
          <w:rFonts w:asciiTheme="majorHAnsi" w:hAnsiTheme="majorHAnsi"/>
        </w:rPr>
        <w:t xml:space="preserve">alculate CF by month and year according to monthly linear interpolation between </w:t>
      </w:r>
      <w:r w:rsidR="008A32E9">
        <w:rPr>
          <w:rFonts w:asciiTheme="majorHAnsi" w:hAnsiTheme="majorHAnsi"/>
        </w:rPr>
        <w:t>measured (monthly averaged)</w:t>
      </w:r>
      <w:r w:rsidR="003F5BA9">
        <w:rPr>
          <w:rFonts w:asciiTheme="majorHAnsi" w:hAnsiTheme="majorHAnsi"/>
        </w:rPr>
        <w:t xml:space="preserve"> CFs.</w:t>
      </w:r>
      <w:r w:rsidR="008A32E9">
        <w:rPr>
          <w:rFonts w:asciiTheme="majorHAnsi" w:hAnsiTheme="majorHAnsi"/>
        </w:rPr>
        <w:t xml:space="preserve"> </w:t>
      </w:r>
    </w:p>
    <w:p w14:paraId="2B5B2B08" w14:textId="02B674F9" w:rsidR="006335F1" w:rsidRDefault="006335F1" w:rsidP="00D16D5D">
      <w:pPr>
        <w:pStyle w:val="ListParagraph"/>
        <w:numPr>
          <w:ilvl w:val="0"/>
          <w:numId w:val="4"/>
        </w:numPr>
        <w:rPr>
          <w:rFonts w:asciiTheme="majorHAnsi" w:hAnsiTheme="majorHAnsi"/>
        </w:rPr>
      </w:pPr>
      <w:r>
        <w:rPr>
          <w:rFonts w:asciiTheme="majorHAnsi" w:hAnsiTheme="majorHAnsi"/>
        </w:rPr>
        <w:t xml:space="preserve">(See Special Note 1 below for dealing with data preceding “zero” CFs). </w:t>
      </w:r>
    </w:p>
    <w:p w14:paraId="458886E8" w14:textId="77777777" w:rsidR="00D16D5D" w:rsidRDefault="00D16D5D" w:rsidP="00D16D5D">
      <w:pPr>
        <w:rPr>
          <w:rFonts w:asciiTheme="majorHAnsi" w:hAnsiTheme="majorHAnsi"/>
        </w:rPr>
      </w:pPr>
    </w:p>
    <w:p w14:paraId="5A2A5B70" w14:textId="77777777" w:rsidR="00C31603" w:rsidRDefault="00D16D5D" w:rsidP="00C31603">
      <w:pPr>
        <w:ind w:firstLine="720"/>
        <w:rPr>
          <w:rFonts w:asciiTheme="majorHAnsi" w:hAnsiTheme="majorHAnsi"/>
          <w:highlight w:val="yellow"/>
          <w:u w:val="single"/>
        </w:rPr>
      </w:pPr>
      <w:r w:rsidRPr="004A63E8">
        <w:rPr>
          <w:rFonts w:asciiTheme="majorHAnsi" w:hAnsiTheme="majorHAnsi"/>
          <w:highlight w:val="yellow"/>
          <w:u w:val="single"/>
        </w:rPr>
        <w:t xml:space="preserve">Determining CFs for </w:t>
      </w:r>
      <w:r>
        <w:rPr>
          <w:rFonts w:asciiTheme="majorHAnsi" w:hAnsiTheme="majorHAnsi"/>
          <w:highlight w:val="yellow"/>
          <w:u w:val="single"/>
        </w:rPr>
        <w:t>the end of the data (extending beyond the last calibration session)</w:t>
      </w:r>
      <w:r w:rsidRPr="004A63E8">
        <w:rPr>
          <w:rFonts w:asciiTheme="majorHAnsi" w:hAnsiTheme="majorHAnsi"/>
          <w:highlight w:val="yellow"/>
          <w:u w:val="single"/>
        </w:rPr>
        <w:t>:</w:t>
      </w:r>
    </w:p>
    <w:p w14:paraId="3762B0EB" w14:textId="01E2349E" w:rsidR="00D16D5D" w:rsidRPr="00C31603" w:rsidRDefault="00D16D5D" w:rsidP="00C31603">
      <w:pPr>
        <w:pStyle w:val="ListParagraph"/>
        <w:numPr>
          <w:ilvl w:val="0"/>
          <w:numId w:val="14"/>
        </w:numPr>
        <w:ind w:left="1440"/>
        <w:rPr>
          <w:rFonts w:asciiTheme="majorHAnsi" w:hAnsiTheme="majorHAnsi"/>
          <w:highlight w:val="yellow"/>
        </w:rPr>
      </w:pPr>
      <w:r w:rsidRPr="00C31603">
        <w:rPr>
          <w:rFonts w:asciiTheme="majorHAnsi" w:hAnsiTheme="majorHAnsi"/>
          <w:highlight w:val="yellow"/>
        </w:rPr>
        <w:t xml:space="preserve">Use constant interpolation from the last measured CF through the end of the data. </w:t>
      </w:r>
      <w:r w:rsidR="009656D7">
        <w:rPr>
          <w:rFonts w:asciiTheme="majorHAnsi" w:hAnsiTheme="majorHAnsi"/>
          <w:highlight w:val="yellow"/>
        </w:rPr>
        <w:t>Color the tail end of data purple and assign “medium” validity if it has been more than 8 months since the last validation.</w:t>
      </w:r>
    </w:p>
    <w:p w14:paraId="18955C35" w14:textId="77777777" w:rsidR="00D16D5D" w:rsidRDefault="00D16D5D" w:rsidP="00D16D5D">
      <w:pPr>
        <w:rPr>
          <w:rFonts w:asciiTheme="majorHAnsi" w:hAnsiTheme="majorHAnsi"/>
        </w:rPr>
      </w:pPr>
    </w:p>
    <w:p w14:paraId="48CACF7B" w14:textId="77777777" w:rsidR="00450029" w:rsidRDefault="00450029" w:rsidP="00450029">
      <w:pPr>
        <w:pStyle w:val="ListParagraph"/>
        <w:numPr>
          <w:ilvl w:val="0"/>
          <w:numId w:val="1"/>
        </w:numPr>
        <w:ind w:left="360"/>
        <w:rPr>
          <w:rFonts w:asciiTheme="majorHAnsi" w:hAnsiTheme="majorHAnsi"/>
          <w:b/>
        </w:rPr>
      </w:pPr>
      <w:r>
        <w:rPr>
          <w:rFonts w:asciiTheme="majorHAnsi" w:hAnsiTheme="majorHAnsi"/>
          <w:b/>
        </w:rPr>
        <w:t>Confidence Flags for Calibration Factors:</w:t>
      </w:r>
    </w:p>
    <w:p w14:paraId="2786748E" w14:textId="77777777" w:rsidR="00450029" w:rsidRPr="00D16D5D" w:rsidRDefault="00450029" w:rsidP="00450029">
      <w:pPr>
        <w:pStyle w:val="ListParagraph"/>
        <w:ind w:left="360"/>
        <w:rPr>
          <w:rFonts w:asciiTheme="majorHAnsi" w:hAnsiTheme="majorHAnsi"/>
        </w:rPr>
      </w:pPr>
      <w:r w:rsidRPr="00D16D5D">
        <w:rPr>
          <w:rFonts w:asciiTheme="majorHAnsi" w:hAnsiTheme="majorHAnsi"/>
        </w:rPr>
        <w:t xml:space="preserve">Each </w:t>
      </w:r>
      <w:r>
        <w:rPr>
          <w:rFonts w:asciiTheme="majorHAnsi" w:hAnsiTheme="majorHAnsi"/>
        </w:rPr>
        <w:t>monthly CF</w:t>
      </w:r>
      <w:r w:rsidRPr="00D16D5D">
        <w:rPr>
          <w:rFonts w:asciiTheme="majorHAnsi" w:hAnsiTheme="majorHAnsi"/>
        </w:rPr>
        <w:t xml:space="preserve"> receives a “high/low/no</w:t>
      </w:r>
      <w:r>
        <w:rPr>
          <w:rFonts w:asciiTheme="majorHAnsi" w:hAnsiTheme="majorHAnsi"/>
        </w:rPr>
        <w:t>ne</w:t>
      </w:r>
      <w:r w:rsidRPr="00D16D5D">
        <w:rPr>
          <w:rFonts w:asciiTheme="majorHAnsi" w:hAnsiTheme="majorHAnsi"/>
        </w:rPr>
        <w:t>” flag for our assumed confidence in applying the CF to the data. General rules for applying confidence flags are as follows:</w:t>
      </w:r>
    </w:p>
    <w:p w14:paraId="6C324160" w14:textId="77777777" w:rsidR="00450029" w:rsidRDefault="00450029" w:rsidP="00450029">
      <w:pPr>
        <w:pStyle w:val="ListParagraph"/>
        <w:numPr>
          <w:ilvl w:val="1"/>
          <w:numId w:val="1"/>
        </w:numPr>
        <w:rPr>
          <w:rFonts w:asciiTheme="majorHAnsi" w:hAnsiTheme="majorHAnsi"/>
        </w:rPr>
      </w:pPr>
      <w:r>
        <w:rPr>
          <w:rFonts w:asciiTheme="majorHAnsi" w:hAnsiTheme="majorHAnsi"/>
        </w:rPr>
        <w:t>Assume “high” confidence if the CF is in the range 0.6 ≤ CF ≤ 1.2</w:t>
      </w:r>
    </w:p>
    <w:p w14:paraId="5F02FF40" w14:textId="77777777" w:rsidR="00450029" w:rsidRDefault="00450029" w:rsidP="00450029">
      <w:pPr>
        <w:pStyle w:val="ListParagraph"/>
        <w:numPr>
          <w:ilvl w:val="1"/>
          <w:numId w:val="1"/>
        </w:numPr>
        <w:rPr>
          <w:rFonts w:asciiTheme="majorHAnsi" w:hAnsiTheme="majorHAnsi"/>
        </w:rPr>
      </w:pPr>
      <w:r>
        <w:rPr>
          <w:rFonts w:asciiTheme="majorHAnsi" w:hAnsiTheme="majorHAnsi"/>
        </w:rPr>
        <w:t>Assume “low” confidence if the CF is &gt; 1.2 or if 0.2 ≤ CF ≤ 0.6</w:t>
      </w:r>
    </w:p>
    <w:p w14:paraId="540B7536" w14:textId="77777777" w:rsidR="00450029" w:rsidRDefault="00450029" w:rsidP="00D16D5D">
      <w:pPr>
        <w:pStyle w:val="ListParagraph"/>
        <w:numPr>
          <w:ilvl w:val="1"/>
          <w:numId w:val="1"/>
        </w:numPr>
        <w:rPr>
          <w:rFonts w:asciiTheme="majorHAnsi" w:hAnsiTheme="majorHAnsi"/>
        </w:rPr>
      </w:pPr>
      <w:r>
        <w:rPr>
          <w:rFonts w:asciiTheme="majorHAnsi" w:hAnsiTheme="majorHAnsi"/>
        </w:rPr>
        <w:t xml:space="preserve">Assume “no” confidence if the CF is &lt; 0.2 (this is a CF of essentially zero). </w:t>
      </w:r>
    </w:p>
    <w:p w14:paraId="5AB43450" w14:textId="4C4CD3C0" w:rsidR="0019372B" w:rsidRPr="00450029" w:rsidRDefault="00450029" w:rsidP="00D16D5D">
      <w:pPr>
        <w:pStyle w:val="ListParagraph"/>
        <w:numPr>
          <w:ilvl w:val="1"/>
          <w:numId w:val="1"/>
        </w:numPr>
        <w:rPr>
          <w:rFonts w:asciiTheme="majorHAnsi" w:hAnsiTheme="majorHAnsi"/>
        </w:rPr>
      </w:pPr>
      <w:r w:rsidRPr="00450029">
        <w:rPr>
          <w:rFonts w:asciiTheme="majorHAnsi" w:hAnsiTheme="majorHAnsi"/>
          <w:b/>
        </w:rPr>
        <w:t>Special case:</w:t>
      </w:r>
      <w:r>
        <w:rPr>
          <w:rFonts w:asciiTheme="majorHAnsi" w:hAnsiTheme="majorHAnsi"/>
        </w:rPr>
        <w:t xml:space="preserve"> </w:t>
      </w:r>
      <w:r w:rsidR="0019372B" w:rsidRPr="006335F1">
        <w:rPr>
          <w:rFonts w:asciiTheme="majorHAnsi" w:hAnsiTheme="majorHAnsi"/>
        </w:rPr>
        <w:t>If there are no two adjacent valid monthly averaged CFs for a particular unit,</w:t>
      </w:r>
      <w:r w:rsidR="0019372B" w:rsidRPr="00450029">
        <w:rPr>
          <w:rFonts w:asciiTheme="majorHAnsi" w:hAnsiTheme="majorHAnsi"/>
        </w:rPr>
        <w:t xml:space="preserve"> </w:t>
      </w:r>
      <w:r w:rsidR="00C31603" w:rsidRPr="00450029">
        <w:rPr>
          <w:rFonts w:asciiTheme="majorHAnsi" w:hAnsiTheme="majorHAnsi"/>
        </w:rPr>
        <w:t>(including</w:t>
      </w:r>
      <w:r w:rsidR="0019372B" w:rsidRPr="00450029">
        <w:rPr>
          <w:rFonts w:asciiTheme="majorHAnsi" w:hAnsiTheme="majorHAnsi"/>
        </w:rPr>
        <w:t xml:space="preserve"> the first “virtual” data point as one of the CFs to use in making this determination)</w:t>
      </w:r>
      <w:r w:rsidR="00C31603" w:rsidRPr="00450029">
        <w:rPr>
          <w:rFonts w:asciiTheme="majorHAnsi" w:hAnsiTheme="majorHAnsi"/>
        </w:rPr>
        <w:t>, assign “low” CF confidence to any points that would otherwise have received “high” confidence.</w:t>
      </w:r>
      <w:r w:rsidR="00D16D5D" w:rsidRPr="00450029">
        <w:rPr>
          <w:rFonts w:asciiTheme="majorHAnsi" w:hAnsiTheme="majorHAnsi"/>
        </w:rPr>
        <w:t xml:space="preserve"> </w:t>
      </w:r>
      <w:r w:rsidR="00C31603" w:rsidRPr="00450029">
        <w:rPr>
          <w:rFonts w:asciiTheme="majorHAnsi" w:hAnsiTheme="majorHAnsi"/>
        </w:rPr>
        <w:t xml:space="preserve"> We have low confidence in the data generated by this Lascar unit.</w:t>
      </w:r>
    </w:p>
    <w:p w14:paraId="54238D58" w14:textId="77777777" w:rsidR="00D16D5D" w:rsidRDefault="00D16D5D" w:rsidP="00D16D5D">
      <w:pPr>
        <w:rPr>
          <w:rFonts w:asciiTheme="majorHAnsi" w:hAnsiTheme="majorHAnsi"/>
        </w:rPr>
      </w:pPr>
    </w:p>
    <w:p w14:paraId="4E47C491" w14:textId="7B336624" w:rsidR="0019372B" w:rsidRPr="00D16D5D" w:rsidRDefault="006335F1" w:rsidP="00D16D5D">
      <w:pPr>
        <w:rPr>
          <w:rFonts w:asciiTheme="majorHAnsi" w:hAnsiTheme="majorHAnsi"/>
        </w:rPr>
      </w:pPr>
      <w:r>
        <w:rPr>
          <w:rFonts w:asciiTheme="majorHAnsi" w:hAnsiTheme="majorHAnsi"/>
          <w:u w:val="single"/>
        </w:rPr>
        <w:t>SPECIAL NOTE 1</w:t>
      </w:r>
      <w:r w:rsidR="0019372B" w:rsidRPr="00C31603">
        <w:rPr>
          <w:rFonts w:asciiTheme="majorHAnsi" w:hAnsiTheme="majorHAnsi"/>
          <w:u w:val="single"/>
        </w:rPr>
        <w:t>:</w:t>
      </w:r>
      <w:r w:rsidR="0019372B" w:rsidRPr="00D16D5D">
        <w:rPr>
          <w:rFonts w:asciiTheme="majorHAnsi" w:hAnsiTheme="majorHAnsi"/>
        </w:rPr>
        <w:t xml:space="preserve"> </w:t>
      </w:r>
      <w:r w:rsidR="0019372B" w:rsidRPr="00D16D5D">
        <w:rPr>
          <w:rFonts w:asciiTheme="majorHAnsi" w:hAnsiTheme="majorHAnsi"/>
          <w:b/>
        </w:rPr>
        <w:t xml:space="preserve">If a zero </w:t>
      </w:r>
      <w:r w:rsidR="0051553E" w:rsidRPr="00D16D5D">
        <w:rPr>
          <w:rFonts w:asciiTheme="majorHAnsi" w:hAnsiTheme="majorHAnsi"/>
          <w:b/>
        </w:rPr>
        <w:t xml:space="preserve">(defined as CF &lt; 0.2) </w:t>
      </w:r>
      <w:r w:rsidR="0019372B" w:rsidRPr="00D16D5D">
        <w:rPr>
          <w:rFonts w:asciiTheme="majorHAnsi" w:hAnsiTheme="majorHAnsi"/>
          <w:b/>
        </w:rPr>
        <w:t>is generated during a calibration session</w:t>
      </w:r>
      <w:r w:rsidR="0019372B" w:rsidRPr="00D16D5D">
        <w:rPr>
          <w:rFonts w:asciiTheme="majorHAnsi" w:hAnsiTheme="majorHAnsi"/>
        </w:rPr>
        <w:t xml:space="preserve">, do not linearly interpolate between the previous value and the zero. Rather, for the months between the last recorded CF and the zero, apply constant interpolation from the last CF up until the month of the zero. Assign these months </w:t>
      </w:r>
      <w:r w:rsidR="00C31603">
        <w:rPr>
          <w:rFonts w:asciiTheme="majorHAnsi" w:hAnsiTheme="majorHAnsi"/>
        </w:rPr>
        <w:t xml:space="preserve">before the zero </w:t>
      </w:r>
      <w:r>
        <w:rPr>
          <w:rFonts w:asciiTheme="majorHAnsi" w:hAnsiTheme="majorHAnsi"/>
        </w:rPr>
        <w:t xml:space="preserve">“low” </w:t>
      </w:r>
      <w:r w:rsidR="0019372B" w:rsidRPr="00D16D5D">
        <w:rPr>
          <w:rFonts w:asciiTheme="majorHAnsi" w:hAnsiTheme="majorHAnsi"/>
        </w:rPr>
        <w:t xml:space="preserve">confidence. </w:t>
      </w:r>
    </w:p>
    <w:p w14:paraId="63C40A2E" w14:textId="77777777" w:rsidR="00D16D5D" w:rsidRDefault="00D16D5D" w:rsidP="00D16D5D">
      <w:pPr>
        <w:rPr>
          <w:rFonts w:asciiTheme="majorHAnsi" w:hAnsiTheme="majorHAnsi"/>
        </w:rPr>
      </w:pPr>
    </w:p>
    <w:p w14:paraId="4545E3AF" w14:textId="70B00275" w:rsidR="0019372B" w:rsidRDefault="006335F1" w:rsidP="00D10E69">
      <w:pPr>
        <w:rPr>
          <w:rFonts w:asciiTheme="majorHAnsi" w:hAnsiTheme="majorHAnsi"/>
        </w:rPr>
      </w:pPr>
      <w:r>
        <w:rPr>
          <w:rFonts w:asciiTheme="majorHAnsi" w:hAnsiTheme="majorHAnsi"/>
          <w:u w:val="single"/>
        </w:rPr>
        <w:t>SPECIAL NOTE 2</w:t>
      </w:r>
      <w:r w:rsidR="0051553E" w:rsidRPr="00C31603">
        <w:rPr>
          <w:rFonts w:asciiTheme="majorHAnsi" w:hAnsiTheme="majorHAnsi"/>
          <w:u w:val="single"/>
        </w:rPr>
        <w:t xml:space="preserve">: </w:t>
      </w:r>
      <w:r w:rsidR="00C31603" w:rsidRPr="00C31603">
        <w:rPr>
          <w:rFonts w:asciiTheme="majorHAnsi" w:hAnsiTheme="majorHAnsi"/>
          <w:u w:val="single"/>
        </w:rPr>
        <w:t xml:space="preserve"> </w:t>
      </w:r>
      <w:r w:rsidR="00180C4B" w:rsidRPr="00D10E69">
        <w:rPr>
          <w:rFonts w:asciiTheme="majorHAnsi" w:hAnsiTheme="majorHAnsi"/>
          <w:b/>
        </w:rPr>
        <w:t>If a Lascar Unit was never calibrated</w:t>
      </w:r>
      <w:r w:rsidR="00180C4B" w:rsidRPr="00D10E69">
        <w:rPr>
          <w:rFonts w:asciiTheme="majorHAnsi" w:hAnsiTheme="majorHAnsi"/>
        </w:rPr>
        <w:t>: Assign the mean CF to the entire dataset</w:t>
      </w:r>
      <w:r w:rsidR="00D10E69">
        <w:rPr>
          <w:rFonts w:asciiTheme="majorHAnsi" w:hAnsiTheme="majorHAnsi"/>
        </w:rPr>
        <w:t>. A</w:t>
      </w:r>
      <w:r w:rsidR="00180C4B" w:rsidRPr="00D10E69">
        <w:rPr>
          <w:rFonts w:asciiTheme="majorHAnsi" w:hAnsiTheme="majorHAnsi"/>
        </w:rPr>
        <w:t>ssign “low” CF confidence to the entire dataset.</w:t>
      </w:r>
    </w:p>
    <w:p w14:paraId="253C8552" w14:textId="77777777" w:rsidR="0019372B" w:rsidRDefault="0019372B" w:rsidP="00D10E69">
      <w:pPr>
        <w:rPr>
          <w:rFonts w:asciiTheme="majorHAnsi" w:hAnsiTheme="majorHAnsi"/>
        </w:rPr>
      </w:pPr>
    </w:p>
    <w:p w14:paraId="5B0E7583" w14:textId="77777777" w:rsidR="0019372B" w:rsidRDefault="0019372B" w:rsidP="00D10E69">
      <w:pPr>
        <w:rPr>
          <w:rFonts w:asciiTheme="majorHAnsi" w:hAnsiTheme="majorHAnsi"/>
        </w:rPr>
      </w:pPr>
    </w:p>
    <w:p w14:paraId="4136D1A6" w14:textId="77777777" w:rsidR="00A54502" w:rsidRDefault="00A54502" w:rsidP="00D10E69">
      <w:pPr>
        <w:rPr>
          <w:rFonts w:asciiTheme="majorHAnsi" w:hAnsiTheme="majorHAnsi"/>
        </w:rPr>
      </w:pPr>
      <w:r>
        <w:rPr>
          <w:rFonts w:asciiTheme="majorHAnsi" w:hAnsiTheme="majorHAnsi"/>
        </w:rPr>
        <w:t>Locations of relevant files:</w:t>
      </w:r>
    </w:p>
    <w:p w14:paraId="1B11F890" w14:textId="1B70B0B1" w:rsidR="00384732" w:rsidRDefault="00384732" w:rsidP="00384732">
      <w:pPr>
        <w:rPr>
          <w:rFonts w:ascii="Geneva" w:hAnsi="Geneva"/>
          <w:color w:val="000000"/>
        </w:rPr>
      </w:pPr>
      <w:r>
        <w:rPr>
          <w:rFonts w:asciiTheme="majorHAnsi" w:hAnsiTheme="majorHAnsi"/>
        </w:rPr>
        <w:t xml:space="preserve">Datasets of Calibration Factors: </w:t>
      </w:r>
      <w:r>
        <w:rPr>
          <w:rFonts w:ascii="Geneva" w:hAnsi="Geneva"/>
          <w:color w:val="000000"/>
        </w:rPr>
        <w:t>~</w:t>
      </w:r>
      <w:r w:rsidRPr="00F46E71">
        <w:rPr>
          <w:rFonts w:ascii="Geneva" w:hAnsi="Geneva"/>
          <w:color w:val="000000"/>
        </w:rPr>
        <w:t>/Dropbox/Ghana_exposure_data_SHARED (1)/CO_calibration_files/Calibration Factors/Datasets/</w:t>
      </w:r>
    </w:p>
    <w:p w14:paraId="4D374473" w14:textId="3A37144A" w:rsidR="00384732" w:rsidRPr="00384732" w:rsidRDefault="00384732" w:rsidP="00384732">
      <w:pPr>
        <w:pStyle w:val="ListParagraph"/>
        <w:numPr>
          <w:ilvl w:val="0"/>
          <w:numId w:val="3"/>
        </w:numPr>
        <w:rPr>
          <w:rFonts w:ascii="Geneva" w:hAnsi="Geneva"/>
          <w:color w:val="000000"/>
        </w:rPr>
      </w:pPr>
      <w:r w:rsidRPr="00384732">
        <w:rPr>
          <w:rFonts w:ascii="Geneva" w:hAnsi="Geneva"/>
          <w:color w:val="000000"/>
        </w:rPr>
        <w:t>calib_factors_bymonth (uninterpolated</w:t>
      </w:r>
      <w:r>
        <w:rPr>
          <w:rFonts w:ascii="Geneva" w:hAnsi="Geneva"/>
          <w:color w:val="000000"/>
        </w:rPr>
        <w:t xml:space="preserve"> monthly-averaged CFs</w:t>
      </w:r>
      <w:r w:rsidRPr="00384732">
        <w:rPr>
          <w:rFonts w:ascii="Geneva" w:hAnsi="Geneva"/>
          <w:color w:val="000000"/>
        </w:rPr>
        <w:t>)</w:t>
      </w:r>
    </w:p>
    <w:p w14:paraId="4A090CAC" w14:textId="63331846" w:rsidR="00384732" w:rsidRPr="00384732" w:rsidRDefault="00384732" w:rsidP="00384732">
      <w:pPr>
        <w:pStyle w:val="ListParagraph"/>
        <w:numPr>
          <w:ilvl w:val="0"/>
          <w:numId w:val="3"/>
        </w:numPr>
        <w:rPr>
          <w:rFonts w:asciiTheme="majorHAnsi" w:hAnsiTheme="majorHAnsi"/>
        </w:rPr>
      </w:pPr>
      <w:r>
        <w:rPr>
          <w:rFonts w:asciiTheme="majorHAnsi" w:hAnsiTheme="majorHAnsi"/>
        </w:rPr>
        <w:t>calib_factors_bymonth_interp (interpolated CFs)</w:t>
      </w:r>
    </w:p>
    <w:p w14:paraId="1E95696E" w14:textId="77777777" w:rsidR="00384732" w:rsidRDefault="00384732" w:rsidP="00384732">
      <w:pPr>
        <w:rPr>
          <w:rFonts w:asciiTheme="majorHAnsi" w:hAnsiTheme="majorHAnsi"/>
        </w:rPr>
      </w:pPr>
    </w:p>
    <w:p w14:paraId="5C1F1CB3" w14:textId="1B797BF7" w:rsidR="00A54502" w:rsidRDefault="00A54502" w:rsidP="00384732">
      <w:pPr>
        <w:rPr>
          <w:rFonts w:ascii="Geneva" w:hAnsi="Geneva"/>
          <w:color w:val="000000"/>
        </w:rPr>
      </w:pPr>
      <w:r>
        <w:rPr>
          <w:rFonts w:asciiTheme="majorHAnsi" w:hAnsiTheme="majorHAnsi"/>
        </w:rPr>
        <w:t>Plots of Calibration Factors:</w:t>
      </w:r>
      <w:r w:rsidRPr="00A54502">
        <w:t xml:space="preserve"> </w:t>
      </w:r>
      <w:r w:rsidRPr="008F704E">
        <w:rPr>
          <w:rFonts w:ascii="Geneva" w:hAnsi="Geneva"/>
          <w:color w:val="000000"/>
        </w:rPr>
        <w:t>/Users/ashlinn/Dropbox/Ghana_exposure_data_SHARED (1)/CO_calibration_files/Calibration Factors/Plots/</w:t>
      </w:r>
    </w:p>
    <w:p w14:paraId="1F2CC9FC" w14:textId="4578F32B" w:rsidR="00384732" w:rsidRPr="00384732" w:rsidRDefault="00384732" w:rsidP="00384732">
      <w:pPr>
        <w:pStyle w:val="ListParagraph"/>
        <w:numPr>
          <w:ilvl w:val="0"/>
          <w:numId w:val="3"/>
        </w:numPr>
        <w:rPr>
          <w:rFonts w:ascii="Geneva" w:hAnsi="Geneva"/>
          <w:color w:val="000000"/>
        </w:rPr>
      </w:pPr>
      <w:r w:rsidRPr="00384732">
        <w:rPr>
          <w:rFonts w:ascii="Geneva" w:hAnsi="Geneva"/>
          <w:color w:val="000000"/>
        </w:rPr>
        <w:t>Lascar_Calibrations_All (plot of all Lascars calibrated by calibration session)</w:t>
      </w:r>
    </w:p>
    <w:p w14:paraId="532D97EC" w14:textId="1C655FE2" w:rsidR="00384732" w:rsidRDefault="00384732" w:rsidP="00384732">
      <w:pPr>
        <w:pStyle w:val="ListParagraph"/>
        <w:numPr>
          <w:ilvl w:val="0"/>
          <w:numId w:val="3"/>
        </w:numPr>
        <w:rPr>
          <w:rFonts w:ascii="Geneva" w:hAnsi="Geneva"/>
          <w:color w:val="000000"/>
        </w:rPr>
      </w:pPr>
      <w:r>
        <w:rPr>
          <w:rFonts w:ascii="Geneva" w:hAnsi="Geneva"/>
          <w:color w:val="000000"/>
        </w:rPr>
        <w:t>Lascar_Calibrations_Each (separate plots of each Lascar’s calibrations)</w:t>
      </w:r>
    </w:p>
    <w:p w14:paraId="2B41F51F" w14:textId="2F978D25" w:rsidR="00384732" w:rsidRDefault="00384732" w:rsidP="00384732">
      <w:pPr>
        <w:pStyle w:val="ListParagraph"/>
        <w:numPr>
          <w:ilvl w:val="0"/>
          <w:numId w:val="3"/>
        </w:numPr>
        <w:rPr>
          <w:rFonts w:ascii="Geneva" w:hAnsi="Geneva"/>
          <w:color w:val="000000"/>
        </w:rPr>
      </w:pPr>
      <w:r>
        <w:rPr>
          <w:rFonts w:ascii="Geneva" w:hAnsi="Geneva"/>
          <w:color w:val="000000"/>
        </w:rPr>
        <w:t>Calib_factors_bymonth_interp (plots of the interpolated CFs for each lascar)</w:t>
      </w:r>
    </w:p>
    <w:p w14:paraId="03D57935" w14:textId="77777777" w:rsidR="00384732" w:rsidRPr="00384732" w:rsidRDefault="00384732" w:rsidP="00384732">
      <w:pPr>
        <w:ind w:left="360"/>
        <w:rPr>
          <w:rFonts w:ascii="Geneva" w:hAnsi="Geneva"/>
          <w:color w:val="000000"/>
        </w:rPr>
      </w:pPr>
    </w:p>
    <w:p w14:paraId="33A66CA5" w14:textId="7F09E934" w:rsidR="002452DC" w:rsidRPr="00FA6617" w:rsidRDefault="002452DC" w:rsidP="00B52E51">
      <w:pPr>
        <w:pStyle w:val="ListParagraph"/>
        <w:ind w:left="0"/>
        <w:rPr>
          <w:rFonts w:asciiTheme="majorHAnsi" w:hAnsiTheme="majorHAnsi"/>
          <w:b/>
        </w:rPr>
      </w:pPr>
      <w:r w:rsidRPr="00FA6617">
        <w:rPr>
          <w:rFonts w:asciiTheme="majorHAnsi" w:hAnsiTheme="majorHAnsi"/>
          <w:b/>
        </w:rPr>
        <w:t>V</w:t>
      </w:r>
      <w:r w:rsidR="00B52E51">
        <w:rPr>
          <w:rFonts w:asciiTheme="majorHAnsi" w:hAnsiTheme="majorHAnsi"/>
          <w:b/>
        </w:rPr>
        <w:t>ISUAL VALIDATION OF LASCAR SESSION DATA</w:t>
      </w:r>
    </w:p>
    <w:p w14:paraId="12A2C6F1" w14:textId="6DF18EE6" w:rsidR="002452DC" w:rsidRPr="00BE45C1" w:rsidRDefault="002452DC" w:rsidP="00BE45C1">
      <w:pPr>
        <w:rPr>
          <w:rFonts w:asciiTheme="majorHAnsi" w:hAnsiTheme="majorHAnsi"/>
        </w:rPr>
      </w:pPr>
      <w:r w:rsidRPr="00BE45C1">
        <w:rPr>
          <w:rFonts w:asciiTheme="majorHAnsi" w:hAnsiTheme="majorHAnsi"/>
        </w:rPr>
        <w:t xml:space="preserve">Lascar session data (original and corrected according to the CFs decided above) is plotted here: </w:t>
      </w:r>
      <w:r w:rsidRPr="00BE45C1">
        <w:rPr>
          <w:rFonts w:asciiTheme="majorHAnsi" w:hAnsiTheme="majorHAnsi"/>
          <w:color w:val="000000"/>
        </w:rPr>
        <w:t>~/Dropbox/Ghana_exposure_data_SHARED (1)/CO_files_processed/.</w:t>
      </w:r>
      <w:r w:rsidR="00557365" w:rsidRPr="00BE45C1">
        <w:rPr>
          <w:rFonts w:asciiTheme="majorHAnsi" w:hAnsiTheme="majorHAnsi"/>
          <w:color w:val="000000"/>
        </w:rPr>
        <w:t xml:space="preserve"> (As of Dec. 21, 2014, the most recently processed data is in the </w:t>
      </w:r>
      <w:r w:rsidR="00557365" w:rsidRPr="00BE45C1">
        <w:rPr>
          <w:rFonts w:asciiTheme="majorHAnsi" w:hAnsiTheme="majorHAnsi"/>
          <w:color w:val="000000"/>
          <w:u w:val="single"/>
        </w:rPr>
        <w:t xml:space="preserve">20Dec2014 </w:t>
      </w:r>
      <w:r w:rsidR="00557365" w:rsidRPr="00BE45C1">
        <w:rPr>
          <w:rFonts w:asciiTheme="majorHAnsi" w:hAnsiTheme="majorHAnsi"/>
          <w:color w:val="000000"/>
        </w:rPr>
        <w:t xml:space="preserve">folder within this directory). </w:t>
      </w:r>
    </w:p>
    <w:p w14:paraId="1E3C74DE" w14:textId="77777777" w:rsidR="00BE45C1" w:rsidRDefault="00BE45C1" w:rsidP="00BE45C1">
      <w:pPr>
        <w:rPr>
          <w:rFonts w:asciiTheme="majorHAnsi" w:hAnsiTheme="majorHAnsi"/>
          <w:color w:val="000000"/>
        </w:rPr>
      </w:pPr>
    </w:p>
    <w:p w14:paraId="6ABE0188" w14:textId="77777777" w:rsidR="009963E2" w:rsidRPr="00BE45C1" w:rsidRDefault="002452DC" w:rsidP="00BE45C1">
      <w:pPr>
        <w:rPr>
          <w:rFonts w:asciiTheme="majorHAnsi" w:hAnsiTheme="majorHAnsi"/>
        </w:rPr>
      </w:pPr>
      <w:r w:rsidRPr="00BE45C1">
        <w:rPr>
          <w:rFonts w:asciiTheme="majorHAnsi" w:hAnsiTheme="majorHAnsi"/>
          <w:color w:val="000000"/>
        </w:rPr>
        <w:t>Humans will look at all</w:t>
      </w:r>
      <w:r w:rsidR="00FA6617" w:rsidRPr="00BE45C1">
        <w:rPr>
          <w:rFonts w:asciiTheme="majorHAnsi" w:hAnsiTheme="majorHAnsi"/>
          <w:color w:val="000000"/>
        </w:rPr>
        <w:t xml:space="preserve"> the plots </w:t>
      </w:r>
      <w:r w:rsidRPr="00BE45C1">
        <w:rPr>
          <w:rFonts w:asciiTheme="majorHAnsi" w:hAnsiTheme="majorHAnsi"/>
          <w:color w:val="000000"/>
        </w:rPr>
        <w:t xml:space="preserve">and make a determination of its validity </w:t>
      </w:r>
      <w:r w:rsidR="00C23CE1" w:rsidRPr="00BE45C1">
        <w:rPr>
          <w:rFonts w:asciiTheme="majorHAnsi" w:hAnsiTheme="majorHAnsi"/>
          <w:color w:val="000000"/>
        </w:rPr>
        <w:t xml:space="preserve">in a </w:t>
      </w:r>
      <w:r w:rsidR="00E029DE" w:rsidRPr="00BE45C1">
        <w:rPr>
          <w:rFonts w:asciiTheme="majorHAnsi" w:hAnsiTheme="majorHAnsi"/>
          <w:color w:val="000000"/>
        </w:rPr>
        <w:t xml:space="preserve">form. A folder of these forms is available here: </w:t>
      </w:r>
      <w:r w:rsidR="00E029DE" w:rsidRPr="00BE45C1">
        <w:rPr>
          <w:rFonts w:ascii="Geneva" w:hAnsi="Geneva"/>
          <w:color w:val="000000"/>
        </w:rPr>
        <w:t>~/Dropbox/Ghana_exposure_data_SHARED (1)/CO_files_processed/Validation Forms/</w:t>
      </w:r>
      <w:r w:rsidR="00C23CE1" w:rsidRPr="00BE45C1">
        <w:rPr>
          <w:rFonts w:asciiTheme="majorHAnsi" w:hAnsiTheme="majorHAnsi"/>
          <w:color w:val="FF0000"/>
        </w:rPr>
        <w:t xml:space="preserve"> </w:t>
      </w:r>
    </w:p>
    <w:p w14:paraId="3C6A1E5C" w14:textId="1FE70C3D" w:rsidR="00BE45C1" w:rsidRPr="00BE45C1" w:rsidRDefault="009963E2" w:rsidP="00BE45C1">
      <w:pPr>
        <w:pStyle w:val="ListParagraph"/>
        <w:numPr>
          <w:ilvl w:val="0"/>
          <w:numId w:val="7"/>
        </w:numPr>
        <w:rPr>
          <w:rFonts w:asciiTheme="majorHAnsi" w:hAnsiTheme="majorHAnsi"/>
        </w:rPr>
      </w:pPr>
      <w:r w:rsidRPr="009963E2">
        <w:rPr>
          <w:rFonts w:asciiTheme="majorHAnsi" w:hAnsiTheme="majorHAnsi"/>
        </w:rPr>
        <w:t xml:space="preserve">The CO_VALID column of the form will be filled out </w:t>
      </w:r>
      <w:r w:rsidR="002452DC" w:rsidRPr="009963E2">
        <w:rPr>
          <w:rFonts w:asciiTheme="majorHAnsi" w:hAnsiTheme="majorHAnsi"/>
        </w:rPr>
        <w:t xml:space="preserve">according to the following codes: </w:t>
      </w:r>
    </w:p>
    <w:p w14:paraId="44D389CF" w14:textId="410A0B3F" w:rsidR="006E3194" w:rsidRPr="00BE45C1" w:rsidRDefault="006E3194" w:rsidP="00BE45C1">
      <w:pPr>
        <w:ind w:firstLine="720"/>
        <w:rPr>
          <w:rFonts w:asciiTheme="majorHAnsi" w:hAnsiTheme="majorHAnsi"/>
        </w:rPr>
      </w:pPr>
      <w:r w:rsidRPr="00BE45C1">
        <w:rPr>
          <w:rFonts w:asciiTheme="majorHAnsi" w:hAnsiTheme="majorHAnsi"/>
          <w:color w:val="000000"/>
        </w:rPr>
        <w:t xml:space="preserve">1 = </w:t>
      </w:r>
      <w:r w:rsidR="00BE45C1">
        <w:rPr>
          <w:rFonts w:asciiTheme="majorHAnsi" w:hAnsiTheme="majorHAnsi"/>
          <w:color w:val="000000"/>
        </w:rPr>
        <w:t>visually valid</w:t>
      </w:r>
    </w:p>
    <w:p w14:paraId="025A9296" w14:textId="0B2C0C5C" w:rsidR="006E3194" w:rsidRPr="00BE45C1" w:rsidRDefault="006E3194" w:rsidP="00BE45C1">
      <w:pPr>
        <w:ind w:firstLine="720"/>
        <w:rPr>
          <w:rFonts w:asciiTheme="majorHAnsi" w:hAnsiTheme="majorHAnsi"/>
        </w:rPr>
      </w:pPr>
      <w:r w:rsidRPr="00BE45C1">
        <w:rPr>
          <w:rFonts w:asciiTheme="majorHAnsi" w:hAnsiTheme="majorHAnsi"/>
          <w:color w:val="000000"/>
        </w:rPr>
        <w:t xml:space="preserve">2 = </w:t>
      </w:r>
      <w:r w:rsidR="00BE45C1">
        <w:rPr>
          <w:rFonts w:asciiTheme="majorHAnsi" w:hAnsiTheme="majorHAnsi"/>
          <w:color w:val="000000"/>
        </w:rPr>
        <w:t xml:space="preserve">visually </w:t>
      </w:r>
      <w:r w:rsidRPr="00BE45C1">
        <w:rPr>
          <w:rFonts w:asciiTheme="majorHAnsi" w:hAnsiTheme="majorHAnsi"/>
          <w:color w:val="000000"/>
        </w:rPr>
        <w:t>suspect</w:t>
      </w:r>
    </w:p>
    <w:p w14:paraId="67B6236F" w14:textId="72A3A634" w:rsidR="00FA6617" w:rsidRPr="00BE45C1" w:rsidRDefault="006E3194" w:rsidP="00BE45C1">
      <w:pPr>
        <w:ind w:firstLine="720"/>
        <w:rPr>
          <w:rFonts w:asciiTheme="majorHAnsi" w:hAnsiTheme="majorHAnsi"/>
        </w:rPr>
      </w:pPr>
      <w:r w:rsidRPr="00BE45C1">
        <w:rPr>
          <w:rFonts w:asciiTheme="majorHAnsi" w:hAnsiTheme="majorHAnsi"/>
          <w:color w:val="000000"/>
        </w:rPr>
        <w:t xml:space="preserve">3 = </w:t>
      </w:r>
      <w:r w:rsidR="00BE45C1">
        <w:rPr>
          <w:rFonts w:asciiTheme="majorHAnsi" w:hAnsiTheme="majorHAnsi"/>
          <w:color w:val="000000"/>
        </w:rPr>
        <w:t>visually invalid</w:t>
      </w:r>
      <w:r w:rsidRPr="00BE45C1">
        <w:rPr>
          <w:rFonts w:asciiTheme="majorHAnsi" w:hAnsiTheme="majorHAnsi"/>
          <w:color w:val="000000"/>
        </w:rPr>
        <w:t xml:space="preserve"> </w:t>
      </w:r>
    </w:p>
    <w:p w14:paraId="6C7783C7" w14:textId="412A7339" w:rsidR="00BE45C1" w:rsidRPr="00BE45C1" w:rsidRDefault="006E3194" w:rsidP="00BE45C1">
      <w:pPr>
        <w:pStyle w:val="ListParagraph"/>
        <w:numPr>
          <w:ilvl w:val="0"/>
          <w:numId w:val="7"/>
        </w:numPr>
        <w:rPr>
          <w:rFonts w:asciiTheme="majorHAnsi" w:hAnsiTheme="majorHAnsi"/>
          <w:color w:val="000000"/>
        </w:rPr>
      </w:pPr>
      <w:r w:rsidRPr="00BE45C1">
        <w:rPr>
          <w:rFonts w:asciiTheme="majorHAnsi" w:hAnsiTheme="majorHAnsi"/>
          <w:color w:val="000000"/>
        </w:rPr>
        <w:t xml:space="preserve">The plots at the link in (3a) above have been “flagged” </w:t>
      </w:r>
      <w:r w:rsidR="00FA6617" w:rsidRPr="00BE45C1">
        <w:rPr>
          <w:rFonts w:asciiTheme="majorHAnsi" w:hAnsiTheme="majorHAnsi"/>
          <w:color w:val="000000"/>
        </w:rPr>
        <w:t>according to initial automated criteria as follows:</w:t>
      </w:r>
    </w:p>
    <w:p w14:paraId="5DE3578D" w14:textId="57FBF25F" w:rsidR="00FA6617" w:rsidRPr="00BE45C1" w:rsidRDefault="006E3194" w:rsidP="00BE45C1">
      <w:pPr>
        <w:pStyle w:val="ListParagraph"/>
        <w:numPr>
          <w:ilvl w:val="1"/>
          <w:numId w:val="7"/>
        </w:numPr>
        <w:rPr>
          <w:rFonts w:asciiTheme="majorHAnsi" w:hAnsiTheme="majorHAnsi"/>
        </w:rPr>
      </w:pPr>
      <w:r w:rsidRPr="00BE45C1">
        <w:rPr>
          <w:rFonts w:asciiTheme="majorHAnsi" w:hAnsiTheme="majorHAnsi"/>
          <w:color w:val="000000"/>
        </w:rPr>
        <w:t xml:space="preserve">with </w:t>
      </w:r>
      <w:r w:rsidR="00FA6617" w:rsidRPr="00BE45C1">
        <w:rPr>
          <w:rFonts w:asciiTheme="majorHAnsi" w:hAnsiTheme="majorHAnsi"/>
          <w:color w:val="000000"/>
        </w:rPr>
        <w:t xml:space="preserve">blue titles (in the plot) and coded “3 = </w:t>
      </w:r>
      <w:r w:rsidR="00BE45C1" w:rsidRPr="00BE45C1">
        <w:rPr>
          <w:rFonts w:asciiTheme="majorHAnsi" w:hAnsiTheme="majorHAnsi"/>
          <w:color w:val="000000"/>
        </w:rPr>
        <w:t>visually invalid</w:t>
      </w:r>
      <w:r w:rsidR="00FA6617" w:rsidRPr="00BE45C1">
        <w:rPr>
          <w:rFonts w:asciiTheme="majorHAnsi" w:hAnsiTheme="majorHAnsi"/>
          <w:color w:val="000000"/>
        </w:rPr>
        <w:t>” (in the form</w:t>
      </w:r>
      <w:r w:rsidR="008A65CF" w:rsidRPr="00BE45C1">
        <w:rPr>
          <w:rFonts w:asciiTheme="majorHAnsi" w:hAnsiTheme="majorHAnsi"/>
          <w:color w:val="000000"/>
        </w:rPr>
        <w:t>, column “duration_valid”</w:t>
      </w:r>
      <w:r w:rsidR="00FA6617" w:rsidRPr="00BE45C1">
        <w:rPr>
          <w:rFonts w:asciiTheme="majorHAnsi" w:hAnsiTheme="majorHAnsi"/>
          <w:color w:val="000000"/>
        </w:rPr>
        <w:t xml:space="preserve">) if the duration of sampling was &lt; 44 hours, </w:t>
      </w:r>
    </w:p>
    <w:p w14:paraId="75A2B42E" w14:textId="3431FBC8" w:rsidR="006E3194" w:rsidRPr="00BE45C1" w:rsidRDefault="00FA6617" w:rsidP="00BE45C1">
      <w:pPr>
        <w:pStyle w:val="ListParagraph"/>
        <w:numPr>
          <w:ilvl w:val="1"/>
          <w:numId w:val="7"/>
        </w:numPr>
        <w:rPr>
          <w:rFonts w:asciiTheme="majorHAnsi" w:hAnsiTheme="majorHAnsi"/>
        </w:rPr>
      </w:pPr>
      <w:r w:rsidRPr="00BE45C1">
        <w:rPr>
          <w:rFonts w:asciiTheme="majorHAnsi" w:hAnsiTheme="majorHAnsi"/>
          <w:color w:val="000000"/>
        </w:rPr>
        <w:t xml:space="preserve">with </w:t>
      </w:r>
      <w:r w:rsidR="006E3194" w:rsidRPr="00BE45C1">
        <w:rPr>
          <w:rFonts w:asciiTheme="majorHAnsi" w:hAnsiTheme="majorHAnsi"/>
          <w:color w:val="000000"/>
        </w:rPr>
        <w:t xml:space="preserve">red titles </w:t>
      </w:r>
      <w:r w:rsidRPr="00BE45C1">
        <w:rPr>
          <w:rFonts w:asciiTheme="majorHAnsi" w:hAnsiTheme="majorHAnsi"/>
          <w:color w:val="000000"/>
        </w:rPr>
        <w:t>(in the plot) and initially coded “2 = suspect” (in the form</w:t>
      </w:r>
      <w:r w:rsidR="008A65CF" w:rsidRPr="00BE45C1">
        <w:rPr>
          <w:rFonts w:asciiTheme="majorHAnsi" w:hAnsiTheme="majorHAnsi"/>
          <w:color w:val="000000"/>
        </w:rPr>
        <w:t>, column “co_valid_init”</w:t>
      </w:r>
      <w:r w:rsidRPr="00BE45C1">
        <w:rPr>
          <w:rFonts w:asciiTheme="majorHAnsi" w:hAnsiTheme="majorHAnsi"/>
          <w:color w:val="000000"/>
        </w:rPr>
        <w:t xml:space="preserve">) </w:t>
      </w:r>
      <w:r w:rsidR="006E3194" w:rsidRPr="00BE45C1">
        <w:rPr>
          <w:rFonts w:asciiTheme="majorHAnsi" w:hAnsiTheme="majorHAnsi"/>
          <w:color w:val="000000"/>
        </w:rPr>
        <w:t xml:space="preserve">if any of the following criteria have been met: </w:t>
      </w:r>
    </w:p>
    <w:p w14:paraId="7DE7417E" w14:textId="77777777" w:rsidR="006E3194" w:rsidRPr="00FA6617" w:rsidRDefault="006E3194" w:rsidP="00BE45C1">
      <w:pPr>
        <w:pStyle w:val="ListParagraph"/>
        <w:numPr>
          <w:ilvl w:val="2"/>
          <w:numId w:val="10"/>
        </w:numPr>
        <w:rPr>
          <w:rFonts w:asciiTheme="majorHAnsi" w:hAnsiTheme="majorHAnsi"/>
        </w:rPr>
      </w:pPr>
      <w:r w:rsidRPr="00FA6617">
        <w:rPr>
          <w:rFonts w:asciiTheme="majorHAnsi" w:hAnsiTheme="majorHAnsi" w:cs="Helvetica"/>
          <w:color w:val="1DB80E"/>
        </w:rPr>
        <w:t xml:space="preserve">98th percentile of CO = 0 </w:t>
      </w:r>
      <w:r w:rsidR="00FA6617" w:rsidRPr="00FA6617">
        <w:rPr>
          <w:rFonts w:asciiTheme="majorHAnsi" w:hAnsiTheme="majorHAnsi" w:cs="Helvetica"/>
          <w:color w:val="1DB80E"/>
        </w:rPr>
        <w:t>(these files have unusually long stretches with no measured CO)</w:t>
      </w:r>
    </w:p>
    <w:p w14:paraId="2BC8777C" w14:textId="77777777" w:rsidR="00FA6617" w:rsidRPr="00FA6617" w:rsidRDefault="006E3194" w:rsidP="00BE45C1">
      <w:pPr>
        <w:pStyle w:val="ListParagraph"/>
        <w:numPr>
          <w:ilvl w:val="2"/>
          <w:numId w:val="10"/>
        </w:numPr>
        <w:rPr>
          <w:rFonts w:asciiTheme="majorHAnsi" w:hAnsiTheme="majorHAnsi"/>
        </w:rPr>
      </w:pPr>
      <w:r w:rsidRPr="00FA6617">
        <w:rPr>
          <w:rFonts w:asciiTheme="majorHAnsi" w:hAnsiTheme="majorHAnsi" w:cs="Helvetica"/>
          <w:color w:val="1DB80E"/>
        </w:rPr>
        <w:t>90th percentile of CO &gt; 20 (this pulls files that have an odd "plateau" or "hill" in the CO tracing)</w:t>
      </w:r>
    </w:p>
    <w:p w14:paraId="449C9B80" w14:textId="77777777" w:rsidR="006E3194" w:rsidRPr="00FA6617" w:rsidRDefault="006E3194" w:rsidP="00BE45C1">
      <w:pPr>
        <w:pStyle w:val="ListParagraph"/>
        <w:numPr>
          <w:ilvl w:val="2"/>
          <w:numId w:val="10"/>
        </w:numPr>
        <w:rPr>
          <w:rFonts w:asciiTheme="majorHAnsi" w:hAnsiTheme="majorHAnsi"/>
        </w:rPr>
      </w:pPr>
      <w:r w:rsidRPr="00FA6617">
        <w:rPr>
          <w:rFonts w:asciiTheme="majorHAnsi" w:hAnsiTheme="majorHAnsi" w:cs="Helvetica"/>
          <w:color w:val="1DB80E"/>
        </w:rPr>
        <w:t>minimum CO value &gt; 10 (many files have a minimum CO value slightly above 0 , see below - but the ones above 10 usually look seriously messed up)</w:t>
      </w:r>
    </w:p>
    <w:p w14:paraId="58D01C19" w14:textId="6F27E92F" w:rsidR="006E3194" w:rsidRPr="00BE45C1" w:rsidRDefault="006E3194" w:rsidP="00BE45C1">
      <w:pPr>
        <w:pStyle w:val="ListParagraph"/>
        <w:numPr>
          <w:ilvl w:val="2"/>
          <w:numId w:val="10"/>
        </w:numPr>
        <w:rPr>
          <w:rFonts w:asciiTheme="majorHAnsi" w:hAnsiTheme="majorHAnsi"/>
        </w:rPr>
      </w:pPr>
      <w:r w:rsidRPr="00FA6617">
        <w:rPr>
          <w:rFonts w:asciiTheme="majorHAnsi" w:hAnsiTheme="majorHAnsi" w:cs="Helvetica"/>
          <w:color w:val="1DB80E"/>
        </w:rPr>
        <w:t>sd of CO &gt; 60 (this overlaps with some of the others but pulls some additional files that also have odd-looking shapes).</w:t>
      </w:r>
      <w:r w:rsidRPr="00FA6617">
        <w:rPr>
          <w:rFonts w:asciiTheme="majorHAnsi" w:hAnsiTheme="majorHAnsi"/>
          <w:color w:val="000000"/>
        </w:rPr>
        <w:t xml:space="preserve"> </w:t>
      </w:r>
    </w:p>
    <w:p w14:paraId="42D2BE1A" w14:textId="77777777" w:rsidR="00FA6617" w:rsidRPr="00254D27" w:rsidRDefault="00C23CE1" w:rsidP="00B52E51">
      <w:pPr>
        <w:pStyle w:val="ListParagraph"/>
        <w:numPr>
          <w:ilvl w:val="0"/>
          <w:numId w:val="4"/>
        </w:numPr>
        <w:rPr>
          <w:rFonts w:asciiTheme="majorHAnsi" w:hAnsiTheme="majorHAnsi"/>
          <w:color w:val="000000"/>
        </w:rPr>
      </w:pPr>
      <w:r w:rsidRPr="00C23CE1">
        <w:rPr>
          <w:rFonts w:asciiTheme="majorHAnsi" w:hAnsiTheme="majorHAnsi"/>
        </w:rPr>
        <w:t>Note that the computer-generated red flags / code 2s are merely a suggestion that the data should be examin</w:t>
      </w:r>
      <w:r>
        <w:rPr>
          <w:rFonts w:asciiTheme="majorHAnsi" w:hAnsiTheme="majorHAnsi"/>
        </w:rPr>
        <w:t>ed more closely by humans.</w:t>
      </w:r>
    </w:p>
    <w:p w14:paraId="0910F766" w14:textId="5385C636" w:rsidR="00254D27" w:rsidRPr="00BE45C1" w:rsidRDefault="00254D27" w:rsidP="00BE45C1">
      <w:pPr>
        <w:pStyle w:val="ListParagraph"/>
        <w:numPr>
          <w:ilvl w:val="0"/>
          <w:numId w:val="7"/>
        </w:numPr>
        <w:rPr>
          <w:rFonts w:asciiTheme="majorHAnsi" w:hAnsiTheme="majorHAnsi"/>
          <w:color w:val="000000"/>
        </w:rPr>
      </w:pPr>
      <w:r w:rsidRPr="00BE45C1">
        <w:rPr>
          <w:rFonts w:asciiTheme="majorHAnsi" w:hAnsiTheme="majorHAnsi"/>
        </w:rPr>
        <w:t xml:space="preserve">Criteria that will be assessed by human eye include: </w:t>
      </w:r>
    </w:p>
    <w:p w14:paraId="6AEFB20F" w14:textId="6591F600" w:rsidR="00254D27" w:rsidRPr="00980697" w:rsidRDefault="00254D27" w:rsidP="00BE45C1">
      <w:pPr>
        <w:pStyle w:val="ListParagraph"/>
        <w:numPr>
          <w:ilvl w:val="3"/>
          <w:numId w:val="7"/>
        </w:numPr>
        <w:ind w:left="2160"/>
        <w:rPr>
          <w:rFonts w:asciiTheme="majorHAnsi" w:hAnsiTheme="majorHAnsi"/>
          <w:color w:val="000000"/>
        </w:rPr>
      </w:pPr>
      <w:r>
        <w:rPr>
          <w:rFonts w:asciiTheme="majorHAnsi" w:hAnsiTheme="majorHAnsi"/>
        </w:rPr>
        <w:t>Pattern of “spikes” looks as expected (</w:t>
      </w:r>
      <w:r w:rsidR="00E56A54">
        <w:rPr>
          <w:rFonts w:asciiTheme="majorHAnsi" w:hAnsiTheme="majorHAnsi"/>
        </w:rPr>
        <w:t xml:space="preserve">generally a </w:t>
      </w:r>
      <w:r>
        <w:rPr>
          <w:rFonts w:asciiTheme="majorHAnsi" w:hAnsiTheme="majorHAnsi"/>
        </w:rPr>
        <w:t>zero baseline with occasional high values: no high plateau, no “hill” of consistently increasing or decreasing CO values</w:t>
      </w:r>
      <w:r w:rsidR="00AE2448">
        <w:rPr>
          <w:rFonts w:asciiTheme="majorHAnsi" w:hAnsiTheme="majorHAnsi"/>
        </w:rPr>
        <w:t>, no “mountain” or “ski-slope” shapes, no “stair-step” blockiness in the data</w:t>
      </w:r>
      <w:r w:rsidR="00E56A54">
        <w:rPr>
          <w:rFonts w:asciiTheme="majorHAnsi" w:hAnsiTheme="majorHAnsi"/>
        </w:rPr>
        <w:t>)</w:t>
      </w:r>
      <w:r w:rsidR="00AE2448">
        <w:rPr>
          <w:rFonts w:asciiTheme="majorHAnsi" w:hAnsiTheme="majorHAnsi"/>
        </w:rPr>
        <w:t xml:space="preserve"> – note that these visual patterns will be influenced by the scale of the data (hills, mountains, etc may be permissible if the CO range is small). </w:t>
      </w:r>
    </w:p>
    <w:p w14:paraId="1C9A7365" w14:textId="2B06FF5B" w:rsidR="00980697" w:rsidRPr="00E56A54" w:rsidRDefault="00980697" w:rsidP="00BE45C1">
      <w:pPr>
        <w:pStyle w:val="ListParagraph"/>
        <w:numPr>
          <w:ilvl w:val="3"/>
          <w:numId w:val="7"/>
        </w:numPr>
        <w:ind w:left="2160"/>
        <w:rPr>
          <w:rFonts w:asciiTheme="majorHAnsi" w:hAnsiTheme="majorHAnsi"/>
          <w:color w:val="000000"/>
        </w:rPr>
      </w:pPr>
      <w:r>
        <w:rPr>
          <w:rFonts w:asciiTheme="majorHAnsi" w:hAnsiTheme="majorHAnsi"/>
        </w:rPr>
        <w:t xml:space="preserve">Elevated baseline – The majority of CO readings hover above 0 (above 1-2ppm, this is unexpected and probably indicates a problem. Note that this behavior may occur even if the “min” CO value is 0). </w:t>
      </w:r>
      <w:ins w:id="3" w:author="Quinn, Ashlinn (NIH/FIC) [C]" w:date="2017-09-07T11:00:00Z">
        <w:r w:rsidR="00F84CE1">
          <w:rPr>
            <w:rFonts w:asciiTheme="majorHAnsi" w:hAnsiTheme="majorHAnsi"/>
            <w:color w:val="FF0000"/>
          </w:rPr>
          <w:t xml:space="preserve">Files were given a “2” for visual validity if the baseline was between 3-10 ppm and a </w:t>
        </w:r>
      </w:ins>
      <w:ins w:id="4" w:author="Quinn, Ashlinn (NIH/FIC) [C]" w:date="2017-09-07T11:01:00Z">
        <w:r w:rsidR="00F84CE1">
          <w:rPr>
            <w:rFonts w:asciiTheme="majorHAnsi" w:hAnsiTheme="majorHAnsi"/>
            <w:color w:val="FF0000"/>
          </w:rPr>
          <w:t xml:space="preserve">“3” if the baseline was above 10ppm. </w:t>
        </w:r>
      </w:ins>
    </w:p>
    <w:p w14:paraId="1918D26C" w14:textId="642643E1" w:rsidR="00E56A54" w:rsidRPr="00BE45C1" w:rsidRDefault="00AE2448" w:rsidP="00BE45C1">
      <w:pPr>
        <w:pStyle w:val="ListParagraph"/>
        <w:numPr>
          <w:ilvl w:val="3"/>
          <w:numId w:val="7"/>
        </w:numPr>
        <w:ind w:left="2160"/>
        <w:rPr>
          <w:rFonts w:asciiTheme="majorHAnsi" w:hAnsiTheme="majorHAnsi"/>
        </w:rPr>
      </w:pPr>
      <w:r w:rsidRPr="00BE45C1">
        <w:rPr>
          <w:rFonts w:asciiTheme="majorHAnsi" w:hAnsiTheme="majorHAnsi"/>
        </w:rPr>
        <w:t xml:space="preserve">Long periods of “flatline” at 0 may indicate problems. These will be evaluated on a case-to-case basis (e.g., periods of flatline at 0 while CO spikes still occur may not be problematic, but a sudden change from more responsive data to sudden flatline should be flagged as 2 or 3). </w:t>
      </w:r>
      <w:ins w:id="5" w:author="Quinn, Ashlinn (NIH/FIC) [C]" w:date="2017-09-07T11:01:00Z">
        <w:r w:rsidR="00F84CE1">
          <w:rPr>
            <w:rFonts w:asciiTheme="majorHAnsi" w:hAnsiTheme="majorHAnsi"/>
            <w:color w:val="FF0000"/>
          </w:rPr>
          <w:t xml:space="preserve">Files demonstrating flatline for longer than 36 hours </w:t>
        </w:r>
      </w:ins>
      <w:ins w:id="6" w:author="Quinn, Ashlinn (NIH/FIC) [C]" w:date="2017-09-07T11:02:00Z">
        <w:r w:rsidR="00F84CE1">
          <w:rPr>
            <w:rFonts w:asciiTheme="majorHAnsi" w:hAnsiTheme="majorHAnsi"/>
            <w:color w:val="FF0000"/>
          </w:rPr>
          <w:t>at any point during the</w:t>
        </w:r>
      </w:ins>
      <w:ins w:id="7" w:author="Quinn, Ashlinn (NIH/FIC) [C]" w:date="2017-09-07T11:01:00Z">
        <w:r w:rsidR="00F84CE1">
          <w:rPr>
            <w:rFonts w:asciiTheme="majorHAnsi" w:hAnsiTheme="majorHAnsi"/>
            <w:color w:val="FF0000"/>
          </w:rPr>
          <w:t xml:space="preserve"> </w:t>
        </w:r>
      </w:ins>
      <w:ins w:id="8" w:author="Quinn, Ashlinn (NIH/FIC) [C]" w:date="2017-09-07T11:02:00Z">
        <w:r w:rsidR="00F84CE1">
          <w:rPr>
            <w:rFonts w:asciiTheme="majorHAnsi" w:hAnsiTheme="majorHAnsi"/>
            <w:color w:val="FF0000"/>
          </w:rPr>
          <w:t>=</w:t>
        </w:r>
      </w:ins>
      <w:ins w:id="9" w:author="Quinn, Ashlinn (NIH/FIC) [C]" w:date="2017-09-07T11:01:00Z">
        <w:r w:rsidR="00F84CE1">
          <w:rPr>
            <w:rFonts w:asciiTheme="majorHAnsi" w:hAnsiTheme="majorHAnsi"/>
            <w:color w:val="FF0000"/>
          </w:rPr>
          <w:t xml:space="preserve"> session</w:t>
        </w:r>
      </w:ins>
      <w:ins w:id="10" w:author="Quinn, Ashlinn (NIH/FIC) [C]" w:date="2017-09-07T11:02:00Z">
        <w:r w:rsidR="00F84CE1">
          <w:rPr>
            <w:rFonts w:asciiTheme="majorHAnsi" w:hAnsiTheme="majorHAnsi"/>
            <w:color w:val="FF0000"/>
          </w:rPr>
          <w:t xml:space="preserve"> were given a “2”. </w:t>
        </w:r>
      </w:ins>
    </w:p>
    <w:p w14:paraId="6DD65E58" w14:textId="5AB11F69" w:rsidR="00AE2448" w:rsidRPr="0062452F" w:rsidRDefault="00AE2448" w:rsidP="00BE45C1">
      <w:pPr>
        <w:pStyle w:val="ListParagraph"/>
        <w:numPr>
          <w:ilvl w:val="3"/>
          <w:numId w:val="7"/>
        </w:numPr>
        <w:ind w:left="2160"/>
        <w:rPr>
          <w:rFonts w:asciiTheme="majorHAnsi" w:hAnsiTheme="majorHAnsi"/>
          <w:color w:val="000000"/>
        </w:rPr>
      </w:pPr>
      <w:r>
        <w:rPr>
          <w:rFonts w:asciiTheme="majorHAnsi" w:hAnsiTheme="majorHAnsi"/>
        </w:rPr>
        <w:t xml:space="preserve">Individual data plots should be considered in the context of the plots that precede and follow them – if the instrument clearly fails at a certain point, closer examination of the data that precedes the failure may be necessary (and any deviations from normalcy in this data may trigger a validation flag of 2 or 3). </w:t>
      </w:r>
    </w:p>
    <w:p w14:paraId="073BBD97" w14:textId="16002BD7" w:rsidR="00A03D75" w:rsidRPr="00F84CE1" w:rsidRDefault="00AE2448" w:rsidP="00F84CE1">
      <w:pPr>
        <w:pStyle w:val="ListParagraph"/>
        <w:numPr>
          <w:ilvl w:val="0"/>
          <w:numId w:val="7"/>
        </w:numPr>
        <w:rPr>
          <w:rFonts w:asciiTheme="majorHAnsi" w:hAnsiTheme="majorHAnsi"/>
          <w:color w:val="000000"/>
        </w:rPr>
      </w:pPr>
      <w:r w:rsidRPr="00A03D75">
        <w:rPr>
          <w:rFonts w:asciiTheme="majorHAnsi" w:hAnsiTheme="majorHAnsi"/>
        </w:rPr>
        <w:t xml:space="preserve">Duration: Files &lt; 44 hours in duration are automatically flagged with a “3” in the Duration_valid column. </w:t>
      </w:r>
      <w:r w:rsidR="00A03D75" w:rsidRPr="00DC4F76">
        <w:rPr>
          <w:rFonts w:asciiTheme="majorHAnsi" w:hAnsiTheme="majorHAnsi"/>
        </w:rPr>
        <w:t xml:space="preserve">Visual validity will be assessed irrespective of session length; e.g. </w:t>
      </w:r>
      <w:r w:rsidR="00A03D75" w:rsidRPr="00A03D75">
        <w:rPr>
          <w:rFonts w:asciiTheme="majorHAnsi" w:hAnsiTheme="majorHAnsi"/>
        </w:rPr>
        <w:t xml:space="preserve">for </w:t>
      </w:r>
      <w:r w:rsidR="0062452F" w:rsidRPr="00A03D75">
        <w:rPr>
          <w:rFonts w:asciiTheme="majorHAnsi" w:hAnsiTheme="majorHAnsi"/>
        </w:rPr>
        <w:t>files that are &lt; 44 hours in duration, those whose CO data looks ok will be marked as “valid” (1)</w:t>
      </w:r>
      <w:r w:rsidRPr="00A03D75">
        <w:rPr>
          <w:rFonts w:asciiTheme="majorHAnsi" w:hAnsiTheme="majorHAnsi"/>
        </w:rPr>
        <w:t xml:space="preserve"> in the CO_valid column</w:t>
      </w:r>
      <w:r w:rsidR="0062452F" w:rsidRPr="00A03D75">
        <w:rPr>
          <w:rFonts w:asciiTheme="majorHAnsi" w:hAnsiTheme="majorHAnsi"/>
        </w:rPr>
        <w:t xml:space="preserve">. </w:t>
      </w:r>
    </w:p>
    <w:p w14:paraId="6236E323" w14:textId="77777777" w:rsidR="00686CD1" w:rsidRPr="00A03D75" w:rsidRDefault="00686CD1" w:rsidP="00F84CE1">
      <w:pPr>
        <w:pStyle w:val="ListParagraph"/>
        <w:rPr>
          <w:rFonts w:asciiTheme="majorHAnsi" w:hAnsiTheme="majorHAnsi"/>
          <w:color w:val="000000"/>
        </w:rPr>
      </w:pPr>
    </w:p>
    <w:p w14:paraId="588678A2" w14:textId="715A47AA" w:rsidR="00BE45C1" w:rsidRPr="00BE45C1" w:rsidRDefault="00686CD1" w:rsidP="00686CD1">
      <w:pPr>
        <w:rPr>
          <w:rFonts w:asciiTheme="majorHAnsi" w:hAnsiTheme="majorHAnsi"/>
          <w:b/>
          <w:color w:val="000000"/>
          <w:u w:val="single"/>
        </w:rPr>
      </w:pPr>
      <w:r w:rsidRPr="00BE45C1">
        <w:rPr>
          <w:rFonts w:asciiTheme="majorHAnsi" w:hAnsiTheme="majorHAnsi"/>
          <w:b/>
          <w:color w:val="000000"/>
          <w:u w:val="single"/>
        </w:rPr>
        <w:t>Example</w:t>
      </w:r>
      <w:r w:rsidR="00BE45C1" w:rsidRPr="00BE45C1">
        <w:rPr>
          <w:rFonts w:asciiTheme="majorHAnsi" w:hAnsiTheme="majorHAnsi"/>
          <w:b/>
          <w:color w:val="000000"/>
          <w:u w:val="single"/>
        </w:rPr>
        <w:t>s</w:t>
      </w:r>
      <w:r w:rsidRPr="00BE45C1">
        <w:rPr>
          <w:rFonts w:asciiTheme="majorHAnsi" w:hAnsiTheme="majorHAnsi"/>
          <w:b/>
          <w:color w:val="000000"/>
          <w:u w:val="single"/>
        </w:rPr>
        <w:t xml:space="preserve"> of “good” tracing</w:t>
      </w:r>
      <w:r w:rsidR="00BE45C1" w:rsidRPr="00BE45C1">
        <w:rPr>
          <w:rFonts w:asciiTheme="majorHAnsi" w:hAnsiTheme="majorHAnsi"/>
          <w:b/>
          <w:color w:val="000000"/>
          <w:u w:val="single"/>
        </w:rPr>
        <w:t>s</w:t>
      </w:r>
      <w:r w:rsidRPr="00BE45C1">
        <w:rPr>
          <w:rFonts w:asciiTheme="majorHAnsi" w:hAnsiTheme="majorHAnsi"/>
          <w:b/>
          <w:color w:val="000000"/>
          <w:u w:val="single"/>
        </w:rPr>
        <w:t xml:space="preserve"> (coded 1):</w:t>
      </w:r>
    </w:p>
    <w:p w14:paraId="496DDD09" w14:textId="77777777" w:rsidR="00BE45C1" w:rsidRDefault="00BE45C1" w:rsidP="00686CD1">
      <w:pPr>
        <w:rPr>
          <w:rFonts w:asciiTheme="majorHAnsi" w:hAnsiTheme="majorHAnsi"/>
          <w:noProof/>
          <w:color w:val="000000"/>
        </w:rPr>
      </w:pPr>
      <w:r>
        <w:rPr>
          <w:rFonts w:asciiTheme="majorHAnsi" w:hAnsiTheme="majorHAnsi"/>
          <w:noProof/>
          <w:color w:val="000000"/>
        </w:rPr>
        <w:t xml:space="preserve"> </w:t>
      </w:r>
      <w:r w:rsidR="00686CD1">
        <w:rPr>
          <w:rFonts w:asciiTheme="majorHAnsi" w:hAnsiTheme="majorHAnsi"/>
          <w:noProof/>
          <w:color w:val="000000"/>
        </w:rPr>
        <w:drawing>
          <wp:inline distT="0" distB="0" distL="0" distR="0" wp14:anchorId="1E0AF6B7" wp14:editId="36AC6D05">
            <wp:extent cx="3333135" cy="294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4 at 10.16.39 AM.png"/>
                    <pic:cNvPicPr/>
                  </pic:nvPicPr>
                  <pic:blipFill>
                    <a:blip r:embed="rId7">
                      <a:extLst>
                        <a:ext uri="{28A0092B-C50C-407E-A947-70E740481C1C}">
                          <a14:useLocalDpi xmlns:a14="http://schemas.microsoft.com/office/drawing/2010/main" val="0"/>
                        </a:ext>
                      </a:extLst>
                    </a:blip>
                    <a:stretch>
                      <a:fillRect/>
                    </a:stretch>
                  </pic:blipFill>
                  <pic:spPr>
                    <a:xfrm>
                      <a:off x="0" y="0"/>
                      <a:ext cx="3334223" cy="2947647"/>
                    </a:xfrm>
                    <a:prstGeom prst="rect">
                      <a:avLst/>
                    </a:prstGeom>
                  </pic:spPr>
                </pic:pic>
              </a:graphicData>
            </a:graphic>
          </wp:inline>
        </w:drawing>
      </w:r>
    </w:p>
    <w:p w14:paraId="1A4F782F" w14:textId="26DE0A58" w:rsidR="00686CD1" w:rsidRDefault="00686CD1" w:rsidP="00686CD1">
      <w:pPr>
        <w:rPr>
          <w:rFonts w:asciiTheme="majorHAnsi" w:hAnsiTheme="majorHAnsi"/>
          <w:color w:val="000000"/>
        </w:rPr>
      </w:pPr>
      <w:r>
        <w:rPr>
          <w:rFonts w:asciiTheme="majorHAnsi" w:hAnsiTheme="majorHAnsi"/>
          <w:noProof/>
          <w:color w:val="000000"/>
        </w:rPr>
        <w:drawing>
          <wp:inline distT="0" distB="0" distL="0" distR="0" wp14:anchorId="190BA687" wp14:editId="4F30492A">
            <wp:extent cx="3455035" cy="29425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4 at 10.17.51 AM.png"/>
                    <pic:cNvPicPr/>
                  </pic:nvPicPr>
                  <pic:blipFill>
                    <a:blip r:embed="rId8">
                      <a:extLst>
                        <a:ext uri="{28A0092B-C50C-407E-A947-70E740481C1C}">
                          <a14:useLocalDpi xmlns:a14="http://schemas.microsoft.com/office/drawing/2010/main" val="0"/>
                        </a:ext>
                      </a:extLst>
                    </a:blip>
                    <a:stretch>
                      <a:fillRect/>
                    </a:stretch>
                  </pic:blipFill>
                  <pic:spPr>
                    <a:xfrm>
                      <a:off x="0" y="0"/>
                      <a:ext cx="3455035" cy="2942566"/>
                    </a:xfrm>
                    <a:prstGeom prst="rect">
                      <a:avLst/>
                    </a:prstGeom>
                  </pic:spPr>
                </pic:pic>
              </a:graphicData>
            </a:graphic>
          </wp:inline>
        </w:drawing>
      </w:r>
      <w:r w:rsidR="00BE45C1">
        <w:rPr>
          <w:rFonts w:asciiTheme="majorHAnsi" w:hAnsiTheme="majorHAnsi"/>
          <w:color w:val="000000"/>
        </w:rPr>
        <w:t xml:space="preserve">Note the small y-axis range </w:t>
      </w:r>
    </w:p>
    <w:p w14:paraId="30487A94" w14:textId="77777777" w:rsidR="00BE45C1" w:rsidRDefault="00BE45C1" w:rsidP="00686CD1">
      <w:pPr>
        <w:rPr>
          <w:rFonts w:asciiTheme="majorHAnsi" w:hAnsiTheme="majorHAnsi"/>
          <w:color w:val="000000"/>
        </w:rPr>
      </w:pPr>
    </w:p>
    <w:p w14:paraId="73A51AC1" w14:textId="3A2C103A" w:rsidR="007C2E89" w:rsidRDefault="007C2E89" w:rsidP="00686CD1">
      <w:pPr>
        <w:rPr>
          <w:rFonts w:asciiTheme="majorHAnsi" w:hAnsiTheme="majorHAnsi"/>
          <w:color w:val="000000"/>
        </w:rPr>
      </w:pPr>
      <w:r>
        <w:rPr>
          <w:rFonts w:asciiTheme="majorHAnsi" w:hAnsiTheme="majorHAnsi"/>
          <w:noProof/>
          <w:color w:val="000000"/>
        </w:rPr>
        <w:drawing>
          <wp:inline distT="0" distB="0" distL="0" distR="0" wp14:anchorId="42B3A469" wp14:editId="078071A1">
            <wp:extent cx="3133689" cy="2833739"/>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5 at 3.26.04 PM.png"/>
                    <pic:cNvPicPr/>
                  </pic:nvPicPr>
                  <pic:blipFill>
                    <a:blip r:embed="rId9">
                      <a:extLst>
                        <a:ext uri="{28A0092B-C50C-407E-A947-70E740481C1C}">
                          <a14:useLocalDpi xmlns:a14="http://schemas.microsoft.com/office/drawing/2010/main" val="0"/>
                        </a:ext>
                      </a:extLst>
                    </a:blip>
                    <a:stretch>
                      <a:fillRect/>
                    </a:stretch>
                  </pic:blipFill>
                  <pic:spPr>
                    <a:xfrm>
                      <a:off x="0" y="0"/>
                      <a:ext cx="3133689" cy="2833739"/>
                    </a:xfrm>
                    <a:prstGeom prst="rect">
                      <a:avLst/>
                    </a:prstGeom>
                  </pic:spPr>
                </pic:pic>
              </a:graphicData>
            </a:graphic>
          </wp:inline>
        </w:drawing>
      </w:r>
      <w:r>
        <w:rPr>
          <w:rFonts w:asciiTheme="majorHAnsi" w:hAnsiTheme="majorHAnsi"/>
          <w:color w:val="000000"/>
        </w:rPr>
        <w:t xml:space="preserve"> Although a “hill” exists in the data, it is at a low CO level and is likely to represent real exposure.</w:t>
      </w:r>
    </w:p>
    <w:p w14:paraId="1EFD2135" w14:textId="77777777" w:rsidR="00686CD1" w:rsidRDefault="00686CD1" w:rsidP="00686CD1">
      <w:pPr>
        <w:rPr>
          <w:rFonts w:asciiTheme="majorHAnsi" w:hAnsiTheme="majorHAnsi"/>
          <w:color w:val="000000"/>
        </w:rPr>
      </w:pPr>
    </w:p>
    <w:p w14:paraId="0FDF3AFA" w14:textId="77777777" w:rsidR="00BE45C1" w:rsidRDefault="00BE45C1" w:rsidP="00686CD1">
      <w:pPr>
        <w:rPr>
          <w:rFonts w:asciiTheme="majorHAnsi" w:hAnsiTheme="majorHAnsi"/>
          <w:color w:val="000000"/>
        </w:rPr>
      </w:pPr>
    </w:p>
    <w:p w14:paraId="01E63A5A" w14:textId="77777777" w:rsidR="00BE45C1" w:rsidRDefault="00BE45C1" w:rsidP="00686CD1">
      <w:pPr>
        <w:rPr>
          <w:rFonts w:asciiTheme="majorHAnsi" w:hAnsiTheme="majorHAnsi"/>
          <w:color w:val="000000"/>
        </w:rPr>
      </w:pPr>
    </w:p>
    <w:p w14:paraId="6FEFB25C" w14:textId="70BA16AB" w:rsidR="00686CD1" w:rsidRPr="00BE45C1" w:rsidRDefault="003636C1" w:rsidP="00686CD1">
      <w:pPr>
        <w:rPr>
          <w:rFonts w:asciiTheme="majorHAnsi" w:hAnsiTheme="majorHAnsi"/>
          <w:b/>
          <w:color w:val="000000"/>
          <w:u w:val="single"/>
        </w:rPr>
      </w:pPr>
      <w:r w:rsidRPr="00BE45C1">
        <w:rPr>
          <w:rFonts w:asciiTheme="majorHAnsi" w:hAnsiTheme="majorHAnsi"/>
          <w:b/>
          <w:color w:val="000000"/>
          <w:u w:val="single"/>
        </w:rPr>
        <w:t>Example</w:t>
      </w:r>
      <w:r w:rsidR="00BE45C1">
        <w:rPr>
          <w:rFonts w:asciiTheme="majorHAnsi" w:hAnsiTheme="majorHAnsi"/>
          <w:b/>
          <w:color w:val="000000"/>
          <w:u w:val="single"/>
        </w:rPr>
        <w:t>s</w:t>
      </w:r>
      <w:r w:rsidRPr="00BE45C1">
        <w:rPr>
          <w:rFonts w:asciiTheme="majorHAnsi" w:hAnsiTheme="majorHAnsi"/>
          <w:b/>
          <w:color w:val="000000"/>
          <w:u w:val="single"/>
        </w:rPr>
        <w:t xml:space="preserve"> of</w:t>
      </w:r>
      <w:r w:rsidR="00686CD1" w:rsidRPr="00BE45C1">
        <w:rPr>
          <w:rFonts w:asciiTheme="majorHAnsi" w:hAnsiTheme="majorHAnsi"/>
          <w:b/>
          <w:color w:val="000000"/>
          <w:u w:val="single"/>
        </w:rPr>
        <w:t xml:space="preserve"> tracing</w:t>
      </w:r>
      <w:r w:rsidRPr="00BE45C1">
        <w:rPr>
          <w:rFonts w:asciiTheme="majorHAnsi" w:hAnsiTheme="majorHAnsi"/>
          <w:b/>
          <w:color w:val="000000"/>
          <w:u w:val="single"/>
        </w:rPr>
        <w:t>s</w:t>
      </w:r>
      <w:r w:rsidR="00686CD1" w:rsidRPr="00BE45C1">
        <w:rPr>
          <w:rFonts w:asciiTheme="majorHAnsi" w:hAnsiTheme="majorHAnsi"/>
          <w:b/>
          <w:color w:val="000000"/>
          <w:u w:val="single"/>
        </w:rPr>
        <w:t xml:space="preserve"> coded 2:</w:t>
      </w:r>
    </w:p>
    <w:p w14:paraId="599A77E5" w14:textId="04F1E35D" w:rsidR="00686CD1" w:rsidRDefault="003636C1" w:rsidP="00686CD1">
      <w:pPr>
        <w:rPr>
          <w:rFonts w:asciiTheme="majorHAnsi" w:hAnsiTheme="majorHAnsi"/>
          <w:color w:val="000000"/>
        </w:rPr>
      </w:pPr>
      <w:r>
        <w:rPr>
          <w:rFonts w:asciiTheme="majorHAnsi" w:hAnsiTheme="majorHAnsi"/>
          <w:noProof/>
          <w:color w:val="000000"/>
        </w:rPr>
        <w:drawing>
          <wp:inline distT="0" distB="0" distL="0" distR="0" wp14:anchorId="07A61A24" wp14:editId="0498B08F">
            <wp:extent cx="3260022" cy="2956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4 at 10.21.51 AM.png"/>
                    <pic:cNvPicPr/>
                  </pic:nvPicPr>
                  <pic:blipFill>
                    <a:blip r:embed="rId10">
                      <a:extLst>
                        <a:ext uri="{28A0092B-C50C-407E-A947-70E740481C1C}">
                          <a14:useLocalDpi xmlns:a14="http://schemas.microsoft.com/office/drawing/2010/main" val="0"/>
                        </a:ext>
                      </a:extLst>
                    </a:blip>
                    <a:stretch>
                      <a:fillRect/>
                    </a:stretch>
                  </pic:blipFill>
                  <pic:spPr>
                    <a:xfrm>
                      <a:off x="0" y="0"/>
                      <a:ext cx="3260938" cy="2957022"/>
                    </a:xfrm>
                    <a:prstGeom prst="rect">
                      <a:avLst/>
                    </a:prstGeom>
                  </pic:spPr>
                </pic:pic>
              </a:graphicData>
            </a:graphic>
          </wp:inline>
        </w:drawing>
      </w:r>
      <w:r>
        <w:rPr>
          <w:rFonts w:asciiTheme="majorHAnsi" w:hAnsiTheme="majorHAnsi"/>
          <w:color w:val="000000"/>
        </w:rPr>
        <w:t>This plot flatlines at 0 after initial response. The following plots also show problematic tracings and the unit stops logging after 5 subsequent sessions.</w:t>
      </w:r>
    </w:p>
    <w:p w14:paraId="51C7A009" w14:textId="77777777" w:rsidR="008C2782" w:rsidRDefault="008C2782" w:rsidP="00686CD1">
      <w:pPr>
        <w:rPr>
          <w:rFonts w:asciiTheme="majorHAnsi" w:hAnsiTheme="majorHAnsi"/>
          <w:color w:val="000000"/>
        </w:rPr>
      </w:pPr>
    </w:p>
    <w:p w14:paraId="72534E03" w14:textId="2ED8C895" w:rsidR="008C2782" w:rsidRDefault="008C2782" w:rsidP="00686CD1">
      <w:pPr>
        <w:rPr>
          <w:rFonts w:asciiTheme="majorHAnsi" w:hAnsiTheme="majorHAnsi"/>
          <w:color w:val="000000"/>
        </w:rPr>
      </w:pPr>
      <w:r>
        <w:rPr>
          <w:rFonts w:asciiTheme="majorHAnsi" w:hAnsiTheme="majorHAnsi"/>
          <w:noProof/>
          <w:color w:val="000000"/>
        </w:rPr>
        <w:drawing>
          <wp:inline distT="0" distB="0" distL="0" distR="0" wp14:anchorId="1A902D1B" wp14:editId="6A328302">
            <wp:extent cx="3303639" cy="290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5 at 5.51.47 PM.png"/>
                    <pic:cNvPicPr/>
                  </pic:nvPicPr>
                  <pic:blipFill>
                    <a:blip r:embed="rId11">
                      <a:extLst>
                        <a:ext uri="{28A0092B-C50C-407E-A947-70E740481C1C}">
                          <a14:useLocalDpi xmlns:a14="http://schemas.microsoft.com/office/drawing/2010/main" val="0"/>
                        </a:ext>
                      </a:extLst>
                    </a:blip>
                    <a:stretch>
                      <a:fillRect/>
                    </a:stretch>
                  </pic:blipFill>
                  <pic:spPr>
                    <a:xfrm>
                      <a:off x="0" y="0"/>
                      <a:ext cx="3304184" cy="2903429"/>
                    </a:xfrm>
                    <a:prstGeom prst="rect">
                      <a:avLst/>
                    </a:prstGeom>
                  </pic:spPr>
                </pic:pic>
              </a:graphicData>
            </a:graphic>
          </wp:inline>
        </w:drawing>
      </w:r>
      <w:r>
        <w:rPr>
          <w:rFonts w:asciiTheme="majorHAnsi" w:hAnsiTheme="majorHAnsi"/>
          <w:color w:val="000000"/>
        </w:rPr>
        <w:t>Note slightly elevated baseline.</w:t>
      </w:r>
    </w:p>
    <w:p w14:paraId="4D93C256" w14:textId="77777777" w:rsidR="008C2782" w:rsidRDefault="008C2782" w:rsidP="00686CD1">
      <w:pPr>
        <w:rPr>
          <w:rFonts w:asciiTheme="majorHAnsi" w:hAnsiTheme="majorHAnsi"/>
          <w:color w:val="000000"/>
        </w:rPr>
      </w:pPr>
    </w:p>
    <w:p w14:paraId="2DDE76AF" w14:textId="55AA7D29" w:rsidR="003636C1" w:rsidRDefault="00EA5AE0" w:rsidP="00686CD1">
      <w:pPr>
        <w:rPr>
          <w:rFonts w:asciiTheme="majorHAnsi" w:hAnsiTheme="majorHAnsi"/>
          <w:color w:val="000000"/>
        </w:rPr>
      </w:pPr>
      <w:r>
        <w:rPr>
          <w:rFonts w:asciiTheme="majorHAnsi" w:hAnsiTheme="majorHAnsi"/>
          <w:noProof/>
          <w:color w:val="000000"/>
        </w:rPr>
        <w:drawing>
          <wp:inline distT="0" distB="0" distL="0" distR="0" wp14:anchorId="4302AD54" wp14:editId="5BA70890">
            <wp:extent cx="3185074" cy="288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6 at 11.21.53 AM.png"/>
                    <pic:cNvPicPr/>
                  </pic:nvPicPr>
                  <pic:blipFill>
                    <a:blip r:embed="rId12">
                      <a:extLst>
                        <a:ext uri="{28A0092B-C50C-407E-A947-70E740481C1C}">
                          <a14:useLocalDpi xmlns:a14="http://schemas.microsoft.com/office/drawing/2010/main" val="0"/>
                        </a:ext>
                      </a:extLst>
                    </a:blip>
                    <a:stretch>
                      <a:fillRect/>
                    </a:stretch>
                  </pic:blipFill>
                  <pic:spPr>
                    <a:xfrm>
                      <a:off x="0" y="0"/>
                      <a:ext cx="3185074" cy="2882900"/>
                    </a:xfrm>
                    <a:prstGeom prst="rect">
                      <a:avLst/>
                    </a:prstGeom>
                  </pic:spPr>
                </pic:pic>
              </a:graphicData>
            </a:graphic>
          </wp:inline>
        </w:drawing>
      </w:r>
      <w:r>
        <w:rPr>
          <w:rFonts w:asciiTheme="majorHAnsi" w:hAnsiTheme="majorHAnsi"/>
          <w:color w:val="000000"/>
        </w:rPr>
        <w:t>Note that virtually no CO was recorded (but the plots before and after this one were good)</w:t>
      </w:r>
    </w:p>
    <w:p w14:paraId="32006EE1" w14:textId="77777777" w:rsidR="00EA5AE0" w:rsidRDefault="00EA5AE0" w:rsidP="00686CD1">
      <w:pPr>
        <w:rPr>
          <w:rFonts w:asciiTheme="majorHAnsi" w:hAnsiTheme="majorHAnsi"/>
          <w:color w:val="000000"/>
        </w:rPr>
      </w:pPr>
    </w:p>
    <w:p w14:paraId="08907C6B" w14:textId="77777777" w:rsidR="00EA5AE0" w:rsidRDefault="00EA5AE0" w:rsidP="00686CD1">
      <w:pPr>
        <w:rPr>
          <w:rFonts w:asciiTheme="majorHAnsi" w:hAnsiTheme="majorHAnsi"/>
          <w:color w:val="000000"/>
        </w:rPr>
      </w:pPr>
    </w:p>
    <w:p w14:paraId="13AB3F65" w14:textId="77777777" w:rsidR="00BE45C1" w:rsidRDefault="00BE45C1">
      <w:pPr>
        <w:rPr>
          <w:rFonts w:asciiTheme="majorHAnsi" w:hAnsiTheme="majorHAnsi"/>
          <w:b/>
          <w:color w:val="000000"/>
          <w:u w:val="single"/>
        </w:rPr>
      </w:pPr>
      <w:r>
        <w:rPr>
          <w:rFonts w:asciiTheme="majorHAnsi" w:hAnsiTheme="majorHAnsi"/>
          <w:b/>
          <w:color w:val="000000"/>
          <w:u w:val="single"/>
        </w:rPr>
        <w:br w:type="page"/>
      </w:r>
    </w:p>
    <w:p w14:paraId="29840945" w14:textId="785944A4" w:rsidR="00686CD1" w:rsidRPr="00BE45C1" w:rsidRDefault="003636C1" w:rsidP="00686CD1">
      <w:pPr>
        <w:rPr>
          <w:rFonts w:asciiTheme="majorHAnsi" w:hAnsiTheme="majorHAnsi"/>
          <w:b/>
          <w:color w:val="000000"/>
          <w:u w:val="single"/>
        </w:rPr>
      </w:pPr>
      <w:r w:rsidRPr="00BE45C1">
        <w:rPr>
          <w:rFonts w:asciiTheme="majorHAnsi" w:hAnsiTheme="majorHAnsi"/>
          <w:b/>
          <w:color w:val="000000"/>
          <w:u w:val="single"/>
        </w:rPr>
        <w:t>Example</w:t>
      </w:r>
      <w:r w:rsidR="00BE45C1">
        <w:rPr>
          <w:rFonts w:asciiTheme="majorHAnsi" w:hAnsiTheme="majorHAnsi"/>
          <w:b/>
          <w:color w:val="000000"/>
          <w:u w:val="single"/>
        </w:rPr>
        <w:t>s</w:t>
      </w:r>
      <w:r w:rsidRPr="00BE45C1">
        <w:rPr>
          <w:rFonts w:asciiTheme="majorHAnsi" w:hAnsiTheme="majorHAnsi"/>
          <w:b/>
          <w:color w:val="000000"/>
          <w:u w:val="single"/>
        </w:rPr>
        <w:t xml:space="preserve"> of </w:t>
      </w:r>
      <w:r w:rsidR="00686CD1" w:rsidRPr="00BE45C1">
        <w:rPr>
          <w:rFonts w:asciiTheme="majorHAnsi" w:hAnsiTheme="majorHAnsi"/>
          <w:b/>
          <w:color w:val="000000"/>
          <w:u w:val="single"/>
        </w:rPr>
        <w:t>tracing</w:t>
      </w:r>
      <w:r w:rsidRPr="00BE45C1">
        <w:rPr>
          <w:rFonts w:asciiTheme="majorHAnsi" w:hAnsiTheme="majorHAnsi"/>
          <w:b/>
          <w:color w:val="000000"/>
          <w:u w:val="single"/>
        </w:rPr>
        <w:t>s</w:t>
      </w:r>
      <w:r w:rsidR="00686CD1" w:rsidRPr="00BE45C1">
        <w:rPr>
          <w:rFonts w:asciiTheme="majorHAnsi" w:hAnsiTheme="majorHAnsi"/>
          <w:b/>
          <w:color w:val="000000"/>
          <w:u w:val="single"/>
        </w:rPr>
        <w:t xml:space="preserve"> coded 3:</w:t>
      </w:r>
    </w:p>
    <w:p w14:paraId="2E215EEF" w14:textId="155C1783" w:rsidR="00087DCB" w:rsidRDefault="00087DCB" w:rsidP="00686CD1">
      <w:pPr>
        <w:rPr>
          <w:rFonts w:asciiTheme="majorHAnsi" w:hAnsiTheme="majorHAnsi"/>
          <w:color w:val="000000"/>
        </w:rPr>
      </w:pPr>
      <w:r>
        <w:rPr>
          <w:rFonts w:asciiTheme="majorHAnsi" w:hAnsiTheme="majorHAnsi"/>
          <w:noProof/>
          <w:color w:val="000000"/>
        </w:rPr>
        <w:drawing>
          <wp:inline distT="0" distB="0" distL="0" distR="0" wp14:anchorId="57C166B8" wp14:editId="5F7FC83B">
            <wp:extent cx="3352668" cy="280706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4 at 10.28.38 AM.png"/>
                    <pic:cNvPicPr/>
                  </pic:nvPicPr>
                  <pic:blipFill>
                    <a:blip r:embed="rId13">
                      <a:extLst>
                        <a:ext uri="{28A0092B-C50C-407E-A947-70E740481C1C}">
                          <a14:useLocalDpi xmlns:a14="http://schemas.microsoft.com/office/drawing/2010/main" val="0"/>
                        </a:ext>
                      </a:extLst>
                    </a:blip>
                    <a:stretch>
                      <a:fillRect/>
                    </a:stretch>
                  </pic:blipFill>
                  <pic:spPr>
                    <a:xfrm>
                      <a:off x="0" y="0"/>
                      <a:ext cx="3353379" cy="2807664"/>
                    </a:xfrm>
                    <a:prstGeom prst="rect">
                      <a:avLst/>
                    </a:prstGeom>
                  </pic:spPr>
                </pic:pic>
              </a:graphicData>
            </a:graphic>
          </wp:inline>
        </w:drawing>
      </w:r>
      <w:r>
        <w:rPr>
          <w:rFonts w:asciiTheme="majorHAnsi" w:hAnsiTheme="majorHAnsi"/>
          <w:color w:val="000000"/>
        </w:rPr>
        <w:t>Note “mountain” shape in data (staying at high values of CO for hours/days). CF is also questionable.</w:t>
      </w:r>
    </w:p>
    <w:p w14:paraId="65E3A14D" w14:textId="77777777" w:rsidR="00087DCB" w:rsidRDefault="00087DCB" w:rsidP="00686CD1">
      <w:pPr>
        <w:rPr>
          <w:rFonts w:asciiTheme="majorHAnsi" w:hAnsiTheme="majorHAnsi"/>
          <w:color w:val="000000"/>
        </w:rPr>
      </w:pPr>
    </w:p>
    <w:p w14:paraId="68AFF7D0" w14:textId="77777777" w:rsidR="00087DCB" w:rsidRDefault="00087DCB" w:rsidP="00686CD1">
      <w:pPr>
        <w:rPr>
          <w:rFonts w:asciiTheme="majorHAnsi" w:hAnsiTheme="majorHAnsi"/>
          <w:color w:val="000000"/>
        </w:rPr>
      </w:pPr>
    </w:p>
    <w:p w14:paraId="49645948" w14:textId="77777777" w:rsidR="00686CD1" w:rsidRDefault="00686CD1" w:rsidP="00686CD1">
      <w:pPr>
        <w:rPr>
          <w:rFonts w:asciiTheme="majorHAnsi" w:hAnsiTheme="majorHAnsi"/>
          <w:color w:val="000000"/>
        </w:rPr>
      </w:pPr>
    </w:p>
    <w:p w14:paraId="13C765CD" w14:textId="037E0A41" w:rsidR="00686CD1" w:rsidRPr="00686CD1" w:rsidRDefault="00087DCB" w:rsidP="00686CD1">
      <w:pPr>
        <w:rPr>
          <w:rFonts w:asciiTheme="majorHAnsi" w:hAnsiTheme="majorHAnsi"/>
          <w:color w:val="000000"/>
        </w:rPr>
      </w:pPr>
      <w:r>
        <w:rPr>
          <w:rFonts w:asciiTheme="majorHAnsi" w:hAnsiTheme="majorHAnsi"/>
          <w:noProof/>
          <w:color w:val="000000"/>
        </w:rPr>
        <w:drawing>
          <wp:inline distT="0" distB="0" distL="0" distR="0" wp14:anchorId="49334DE9" wp14:editId="719B6BF9">
            <wp:extent cx="3305314" cy="2693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4 at 10.29.21 AM.png"/>
                    <pic:cNvPicPr/>
                  </pic:nvPicPr>
                  <pic:blipFill>
                    <a:blip r:embed="rId14">
                      <a:extLst>
                        <a:ext uri="{28A0092B-C50C-407E-A947-70E740481C1C}">
                          <a14:useLocalDpi xmlns:a14="http://schemas.microsoft.com/office/drawing/2010/main" val="0"/>
                        </a:ext>
                      </a:extLst>
                    </a:blip>
                    <a:stretch>
                      <a:fillRect/>
                    </a:stretch>
                  </pic:blipFill>
                  <pic:spPr>
                    <a:xfrm>
                      <a:off x="0" y="0"/>
                      <a:ext cx="3305314" cy="2693219"/>
                    </a:xfrm>
                    <a:prstGeom prst="rect">
                      <a:avLst/>
                    </a:prstGeom>
                  </pic:spPr>
                </pic:pic>
              </a:graphicData>
            </a:graphic>
          </wp:inline>
        </w:drawing>
      </w:r>
      <w:r>
        <w:rPr>
          <w:rFonts w:asciiTheme="majorHAnsi" w:hAnsiTheme="majorHAnsi"/>
          <w:color w:val="000000"/>
        </w:rPr>
        <w:t xml:space="preserve">Note repeated high plateaus. CF is also questionable. </w:t>
      </w:r>
    </w:p>
    <w:p w14:paraId="47C86953" w14:textId="77777777" w:rsidR="0062452F" w:rsidRPr="0062452F" w:rsidRDefault="0062452F" w:rsidP="0062452F">
      <w:pPr>
        <w:pStyle w:val="ListParagraph"/>
        <w:ind w:left="2880"/>
        <w:rPr>
          <w:rFonts w:asciiTheme="majorHAnsi" w:hAnsiTheme="majorHAnsi"/>
          <w:color w:val="000000"/>
        </w:rPr>
      </w:pPr>
    </w:p>
    <w:p w14:paraId="38B4388A" w14:textId="77777777" w:rsidR="0062452F" w:rsidRPr="0062452F" w:rsidRDefault="0062452F" w:rsidP="0062452F">
      <w:pPr>
        <w:pStyle w:val="ListParagraph"/>
        <w:ind w:left="1440"/>
        <w:rPr>
          <w:rFonts w:asciiTheme="majorHAnsi" w:hAnsiTheme="majorHAnsi"/>
          <w:color w:val="000000"/>
        </w:rPr>
      </w:pPr>
    </w:p>
    <w:p w14:paraId="29D3CF2D" w14:textId="77777777" w:rsidR="00FA6617" w:rsidRPr="00FA6617" w:rsidRDefault="00FA6617" w:rsidP="00FA6617">
      <w:pPr>
        <w:pStyle w:val="ListParagraph"/>
        <w:ind w:left="2160"/>
        <w:rPr>
          <w:rFonts w:asciiTheme="majorHAnsi" w:hAnsiTheme="majorHAnsi"/>
          <w:color w:val="000000"/>
        </w:rPr>
      </w:pPr>
    </w:p>
    <w:p w14:paraId="3DBFC21F" w14:textId="616954E3" w:rsidR="00FA6617" w:rsidRDefault="00872380" w:rsidP="00872380">
      <w:pPr>
        <w:rPr>
          <w:rFonts w:asciiTheme="majorHAnsi" w:hAnsiTheme="majorHAnsi"/>
        </w:rPr>
      </w:pPr>
      <w:r>
        <w:rPr>
          <w:noProof/>
        </w:rPr>
        <w:drawing>
          <wp:inline distT="0" distB="0" distL="0" distR="0" wp14:anchorId="2653B2CA" wp14:editId="549C1FA5">
            <wp:extent cx="3060290" cy="27037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6 at 11.16.02 AM.png"/>
                    <pic:cNvPicPr/>
                  </pic:nvPicPr>
                  <pic:blipFill>
                    <a:blip r:embed="rId15">
                      <a:extLst>
                        <a:ext uri="{28A0092B-C50C-407E-A947-70E740481C1C}">
                          <a14:useLocalDpi xmlns:a14="http://schemas.microsoft.com/office/drawing/2010/main" val="0"/>
                        </a:ext>
                      </a:extLst>
                    </a:blip>
                    <a:stretch>
                      <a:fillRect/>
                    </a:stretch>
                  </pic:blipFill>
                  <pic:spPr>
                    <a:xfrm>
                      <a:off x="0" y="0"/>
                      <a:ext cx="3060794" cy="2704198"/>
                    </a:xfrm>
                    <a:prstGeom prst="rect">
                      <a:avLst/>
                    </a:prstGeom>
                  </pic:spPr>
                </pic:pic>
              </a:graphicData>
            </a:graphic>
          </wp:inline>
        </w:drawing>
      </w:r>
      <w:r>
        <w:rPr>
          <w:rFonts w:asciiTheme="majorHAnsi" w:hAnsiTheme="majorHAnsi"/>
        </w:rPr>
        <w:t>Note significantly elevated baseline.</w:t>
      </w:r>
    </w:p>
    <w:p w14:paraId="3911C0F5" w14:textId="77777777" w:rsidR="008325D3" w:rsidRDefault="008325D3" w:rsidP="00872380">
      <w:pPr>
        <w:rPr>
          <w:rFonts w:asciiTheme="majorHAnsi" w:hAnsiTheme="majorHAnsi"/>
        </w:rPr>
      </w:pPr>
    </w:p>
    <w:p w14:paraId="792453C3" w14:textId="024659D1" w:rsidR="008325D3" w:rsidRPr="00872380" w:rsidRDefault="008325D3" w:rsidP="00872380">
      <w:pPr>
        <w:rPr>
          <w:rFonts w:asciiTheme="majorHAnsi" w:hAnsiTheme="majorHAnsi"/>
        </w:rPr>
      </w:pPr>
      <w:r>
        <w:rPr>
          <w:rFonts w:asciiTheme="majorHAnsi" w:hAnsiTheme="majorHAnsi"/>
          <w:noProof/>
        </w:rPr>
        <w:drawing>
          <wp:inline distT="0" distB="0" distL="0" distR="0" wp14:anchorId="55B6A799" wp14:editId="18975FE4">
            <wp:extent cx="3252019" cy="27151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6 at 4.21.07 PM.png"/>
                    <pic:cNvPicPr/>
                  </pic:nvPicPr>
                  <pic:blipFill>
                    <a:blip r:embed="rId16">
                      <a:extLst>
                        <a:ext uri="{28A0092B-C50C-407E-A947-70E740481C1C}">
                          <a14:useLocalDpi xmlns:a14="http://schemas.microsoft.com/office/drawing/2010/main" val="0"/>
                        </a:ext>
                      </a:extLst>
                    </a:blip>
                    <a:stretch>
                      <a:fillRect/>
                    </a:stretch>
                  </pic:blipFill>
                  <pic:spPr>
                    <a:xfrm>
                      <a:off x="0" y="0"/>
                      <a:ext cx="3252191" cy="2715273"/>
                    </a:xfrm>
                    <a:prstGeom prst="rect">
                      <a:avLst/>
                    </a:prstGeom>
                  </pic:spPr>
                </pic:pic>
              </a:graphicData>
            </a:graphic>
          </wp:inline>
        </w:drawing>
      </w:r>
      <w:r>
        <w:rPr>
          <w:rFonts w:asciiTheme="majorHAnsi" w:hAnsiTheme="majorHAnsi"/>
        </w:rPr>
        <w:t>Note high plateau.</w:t>
      </w:r>
    </w:p>
    <w:sectPr w:rsidR="008325D3" w:rsidRPr="00872380" w:rsidSect="00AD538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hlinn Quinn" w:date="2015-06-25T12:18:00Z" w:initials="AQ">
    <w:p w14:paraId="185A9946" w14:textId="1FF4213A" w:rsidR="009656D7" w:rsidRDefault="009656D7">
      <w:pPr>
        <w:pStyle w:val="CommentText"/>
      </w:pPr>
      <w:r>
        <w:rPr>
          <w:rStyle w:val="CommentReference"/>
        </w:rPr>
        <w:annotationRef/>
      </w:r>
      <w:r>
        <w:t>Per discussion 6/25/2015, may make more sense to have cutoffs that are multiples of 24 hours to account for diurnal trends</w:t>
      </w:r>
    </w:p>
  </w:comment>
  <w:comment w:id="1" w:author="Quinn, Ashlinn (NIH/FIC) [C]" w:date="2017-09-07T11:03:00Z" w:initials="QA([">
    <w:p w14:paraId="5D33A35F" w14:textId="1EC46C90" w:rsidR="003815BE" w:rsidRDefault="003815BE">
      <w:pPr>
        <w:pStyle w:val="CommentText"/>
      </w:pPr>
      <w:r>
        <w:rPr>
          <w:rStyle w:val="CommentReference"/>
        </w:rPr>
        <w:annotationRef/>
      </w:r>
      <w:r>
        <w:t xml:space="preserve">9/7/17 note: Current plan for BW/pneumonia exposure-response analysis is to use the 48-hour </w:t>
      </w:r>
      <w:bookmarkStart w:id="2" w:name="_GoBack"/>
      <w:bookmarkEnd w:id="2"/>
      <w:r>
        <w:t>average CO value. Files are included if they meet a duration criterion of &gt;=48h and are coded “1” for visual validity.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A9946" w15:done="0"/>
  <w15:commentEx w15:paraId="5D33A35F" w15:paraIdParent="185A99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Segoe UI"/>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0827"/>
    <w:multiLevelType w:val="hybridMultilevel"/>
    <w:tmpl w:val="BD088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A376F"/>
    <w:multiLevelType w:val="hybridMultilevel"/>
    <w:tmpl w:val="CBE4A5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F1152"/>
    <w:multiLevelType w:val="hybridMultilevel"/>
    <w:tmpl w:val="5A7CE3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18DA26FD"/>
    <w:multiLevelType w:val="hybridMultilevel"/>
    <w:tmpl w:val="E63AF4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AD097E"/>
    <w:multiLevelType w:val="hybridMultilevel"/>
    <w:tmpl w:val="CE680E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A7094EE">
      <w:start w:val="2"/>
      <w:numFmt w:val="bullet"/>
      <w:lvlText w:val=""/>
      <w:lvlJc w:val="left"/>
      <w:pPr>
        <w:ind w:left="720" w:hanging="360"/>
      </w:pPr>
      <w:rPr>
        <w:rFonts w:ascii="Symbol" w:eastAsiaTheme="minorEastAsia" w:hAnsi="Symbol"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10BA9"/>
    <w:multiLevelType w:val="hybridMultilevel"/>
    <w:tmpl w:val="07386984"/>
    <w:lvl w:ilvl="0" w:tplc="7A7094E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05CB5"/>
    <w:multiLevelType w:val="hybridMultilevel"/>
    <w:tmpl w:val="5A7CE3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45D36CA9"/>
    <w:multiLevelType w:val="hybridMultilevel"/>
    <w:tmpl w:val="8230E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A7F11"/>
    <w:multiLevelType w:val="hybridMultilevel"/>
    <w:tmpl w:val="E7EE23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9403075"/>
    <w:multiLevelType w:val="hybridMultilevel"/>
    <w:tmpl w:val="6D946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46AA3"/>
    <w:multiLevelType w:val="hybridMultilevel"/>
    <w:tmpl w:val="5F860D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9C06D8"/>
    <w:multiLevelType w:val="hybridMultilevel"/>
    <w:tmpl w:val="919C9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A7094EE">
      <w:start w:val="2"/>
      <w:numFmt w:val="bullet"/>
      <w:lvlText w:val=""/>
      <w:lvlJc w:val="left"/>
      <w:pPr>
        <w:ind w:left="720" w:hanging="360"/>
      </w:pPr>
      <w:rPr>
        <w:rFonts w:ascii="Symbol" w:eastAsiaTheme="minorEastAsia" w:hAnsi="Symbol" w:cstheme="minorBidi" w:hint="default"/>
      </w:rPr>
    </w:lvl>
    <w:lvl w:ilvl="3" w:tplc="7A7094EE">
      <w:start w:val="2"/>
      <w:numFmt w:val="bullet"/>
      <w:lvlText w:val=""/>
      <w:lvlJc w:val="left"/>
      <w:pPr>
        <w:ind w:left="720" w:hanging="360"/>
      </w:pPr>
      <w:rPr>
        <w:rFonts w:ascii="Symbol" w:eastAsiaTheme="minorEastAsia" w:hAnsi="Symbol" w:cstheme="minorBid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FF2632"/>
    <w:multiLevelType w:val="hybridMultilevel"/>
    <w:tmpl w:val="A03228F4"/>
    <w:lvl w:ilvl="0" w:tplc="7E38C07A">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AC06D77"/>
    <w:multiLevelType w:val="hybridMultilevel"/>
    <w:tmpl w:val="53F8A2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5"/>
  </w:num>
  <w:num w:numId="4">
    <w:abstractNumId w:val="3"/>
  </w:num>
  <w:num w:numId="5">
    <w:abstractNumId w:val="2"/>
  </w:num>
  <w:num w:numId="6">
    <w:abstractNumId w:val="7"/>
  </w:num>
  <w:num w:numId="7">
    <w:abstractNumId w:val="1"/>
  </w:num>
  <w:num w:numId="8">
    <w:abstractNumId w:val="4"/>
  </w:num>
  <w:num w:numId="9">
    <w:abstractNumId w:val="11"/>
  </w:num>
  <w:num w:numId="10">
    <w:abstractNumId w:val="9"/>
  </w:num>
  <w:num w:numId="11">
    <w:abstractNumId w:val="6"/>
  </w:num>
  <w:num w:numId="12">
    <w:abstractNumId w:val="0"/>
  </w:num>
  <w:num w:numId="13">
    <w:abstractNumId w:val="8"/>
  </w:num>
  <w:num w:numId="14">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uinn, Ashlinn (NIH/FIC) [C]">
    <w15:presenceInfo w15:providerId="None" w15:userId="Quinn, Ashlinn (NIH/FIC)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DC"/>
    <w:rsid w:val="00087DCB"/>
    <w:rsid w:val="000D2E5F"/>
    <w:rsid w:val="00123FFD"/>
    <w:rsid w:val="00180C4B"/>
    <w:rsid w:val="0019372B"/>
    <w:rsid w:val="001A1AF8"/>
    <w:rsid w:val="001E3A06"/>
    <w:rsid w:val="002313DB"/>
    <w:rsid w:val="002452DC"/>
    <w:rsid w:val="00254D27"/>
    <w:rsid w:val="0029446D"/>
    <w:rsid w:val="00297B7A"/>
    <w:rsid w:val="002C54A0"/>
    <w:rsid w:val="003636C1"/>
    <w:rsid w:val="003815BE"/>
    <w:rsid w:val="00384732"/>
    <w:rsid w:val="00390FA2"/>
    <w:rsid w:val="003D2C06"/>
    <w:rsid w:val="003F5BA9"/>
    <w:rsid w:val="0043086A"/>
    <w:rsid w:val="00450029"/>
    <w:rsid w:val="00482ED7"/>
    <w:rsid w:val="004A63E8"/>
    <w:rsid w:val="0051553E"/>
    <w:rsid w:val="00557365"/>
    <w:rsid w:val="005A6F3E"/>
    <w:rsid w:val="005E48C6"/>
    <w:rsid w:val="005F2E13"/>
    <w:rsid w:val="00607DDE"/>
    <w:rsid w:val="006232DE"/>
    <w:rsid w:val="0062452F"/>
    <w:rsid w:val="006335F1"/>
    <w:rsid w:val="00686CD1"/>
    <w:rsid w:val="006D2103"/>
    <w:rsid w:val="006E3194"/>
    <w:rsid w:val="006E399F"/>
    <w:rsid w:val="00764690"/>
    <w:rsid w:val="0078453A"/>
    <w:rsid w:val="00784EF4"/>
    <w:rsid w:val="007C2E89"/>
    <w:rsid w:val="008325D3"/>
    <w:rsid w:val="00872380"/>
    <w:rsid w:val="00877BF1"/>
    <w:rsid w:val="0089548B"/>
    <w:rsid w:val="008A32E9"/>
    <w:rsid w:val="008A65CF"/>
    <w:rsid w:val="008C2782"/>
    <w:rsid w:val="00924813"/>
    <w:rsid w:val="009656D7"/>
    <w:rsid w:val="00980697"/>
    <w:rsid w:val="009963E2"/>
    <w:rsid w:val="009B6EF9"/>
    <w:rsid w:val="00A03D75"/>
    <w:rsid w:val="00A54502"/>
    <w:rsid w:val="00A60772"/>
    <w:rsid w:val="00AA1203"/>
    <w:rsid w:val="00AC78C0"/>
    <w:rsid w:val="00AD5383"/>
    <w:rsid w:val="00AE2448"/>
    <w:rsid w:val="00B10534"/>
    <w:rsid w:val="00B309DC"/>
    <w:rsid w:val="00B52E51"/>
    <w:rsid w:val="00B73257"/>
    <w:rsid w:val="00BE45C1"/>
    <w:rsid w:val="00C23CE1"/>
    <w:rsid w:val="00C31603"/>
    <w:rsid w:val="00D10E69"/>
    <w:rsid w:val="00D1346E"/>
    <w:rsid w:val="00D16D5D"/>
    <w:rsid w:val="00D44DD8"/>
    <w:rsid w:val="00DC4F76"/>
    <w:rsid w:val="00DC5505"/>
    <w:rsid w:val="00E029DE"/>
    <w:rsid w:val="00E04BDE"/>
    <w:rsid w:val="00E475D8"/>
    <w:rsid w:val="00E56A54"/>
    <w:rsid w:val="00EA5AE0"/>
    <w:rsid w:val="00EE0751"/>
    <w:rsid w:val="00F30EEB"/>
    <w:rsid w:val="00F56890"/>
    <w:rsid w:val="00F6345F"/>
    <w:rsid w:val="00F84CE1"/>
    <w:rsid w:val="00FA661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578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2DC"/>
    <w:pPr>
      <w:ind w:left="720"/>
      <w:contextualSpacing/>
    </w:pPr>
  </w:style>
  <w:style w:type="paragraph" w:styleId="BalloonText">
    <w:name w:val="Balloon Text"/>
    <w:basedOn w:val="Normal"/>
    <w:link w:val="BalloonTextChar"/>
    <w:uiPriority w:val="99"/>
    <w:semiHidden/>
    <w:unhideWhenUsed/>
    <w:rsid w:val="00686C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6CD1"/>
    <w:rPr>
      <w:rFonts w:ascii="Lucida Grande" w:hAnsi="Lucida Grande" w:cs="Lucida Grande"/>
      <w:sz w:val="18"/>
      <w:szCs w:val="18"/>
    </w:rPr>
  </w:style>
  <w:style w:type="character" w:styleId="CommentReference">
    <w:name w:val="annotation reference"/>
    <w:basedOn w:val="DefaultParagraphFont"/>
    <w:uiPriority w:val="99"/>
    <w:semiHidden/>
    <w:unhideWhenUsed/>
    <w:rsid w:val="0078453A"/>
    <w:rPr>
      <w:sz w:val="18"/>
      <w:szCs w:val="18"/>
    </w:rPr>
  </w:style>
  <w:style w:type="paragraph" w:styleId="CommentText">
    <w:name w:val="annotation text"/>
    <w:basedOn w:val="Normal"/>
    <w:link w:val="CommentTextChar"/>
    <w:uiPriority w:val="99"/>
    <w:semiHidden/>
    <w:unhideWhenUsed/>
    <w:rsid w:val="0078453A"/>
  </w:style>
  <w:style w:type="character" w:customStyle="1" w:styleId="CommentTextChar">
    <w:name w:val="Comment Text Char"/>
    <w:basedOn w:val="DefaultParagraphFont"/>
    <w:link w:val="CommentText"/>
    <w:uiPriority w:val="99"/>
    <w:semiHidden/>
    <w:rsid w:val="0078453A"/>
  </w:style>
  <w:style w:type="paragraph" w:styleId="CommentSubject">
    <w:name w:val="annotation subject"/>
    <w:basedOn w:val="CommentText"/>
    <w:next w:val="CommentText"/>
    <w:link w:val="CommentSubjectChar"/>
    <w:uiPriority w:val="99"/>
    <w:semiHidden/>
    <w:unhideWhenUsed/>
    <w:rsid w:val="0078453A"/>
    <w:rPr>
      <w:b/>
      <w:bCs/>
      <w:sz w:val="20"/>
      <w:szCs w:val="20"/>
    </w:rPr>
  </w:style>
  <w:style w:type="character" w:customStyle="1" w:styleId="CommentSubjectChar">
    <w:name w:val="Comment Subject Char"/>
    <w:basedOn w:val="CommentTextChar"/>
    <w:link w:val="CommentSubject"/>
    <w:uiPriority w:val="99"/>
    <w:semiHidden/>
    <w:rsid w:val="007845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1376</Words>
  <Characters>7847</Characters>
  <Application>Microsoft Macintosh Word</Application>
  <DocSecurity>0</DocSecurity>
  <Lines>65</Lines>
  <Paragraphs>18</Paragraphs>
  <ScaleCrop>false</ScaleCrop>
  <Company>Global Learning Senior Program Specialist</Company>
  <LinksUpToDate>false</LinksUpToDate>
  <CharactersWithSpaces>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Ashlinn Quinn</dc:creator>
  <cp:keywords/>
  <dc:description/>
  <cp:lastModifiedBy>Quinn, Ashlinn (NIH/FIC) [C]</cp:lastModifiedBy>
  <cp:revision>4</cp:revision>
  <cp:lastPrinted>2015-01-26T14:17:00Z</cp:lastPrinted>
  <dcterms:created xsi:type="dcterms:W3CDTF">2017-09-07T14:59:00Z</dcterms:created>
  <dcterms:modified xsi:type="dcterms:W3CDTF">2017-09-07T15:05:00Z</dcterms:modified>
</cp:coreProperties>
</file>